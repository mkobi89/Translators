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24C3" w14:textId="77777777" w:rsidR="002840DF" w:rsidRPr="002840DF" w:rsidRDefault="002840DF" w:rsidP="00940A89">
      <w:pPr>
        <w:suppressLineNumbers/>
        <w:spacing w:after="0"/>
        <w:jc w:val="left"/>
        <w:rPr>
          <w:rFonts w:ascii="Times New Roman" w:hAnsi="Times New Roman" w:cs="Times New Roman"/>
          <w:b/>
          <w:bCs/>
          <w:sz w:val="32"/>
          <w:szCs w:val="32"/>
        </w:rPr>
      </w:pPr>
      <w:r w:rsidRPr="002840DF">
        <w:rPr>
          <w:rFonts w:ascii="Times New Roman" w:hAnsi="Times New Roman" w:cs="Times New Roman"/>
          <w:b/>
          <w:bCs/>
          <w:sz w:val="32"/>
          <w:szCs w:val="32"/>
        </w:rPr>
        <w:t>The influence of written translation experience on cognitive load during text-level translation: EEG and behavioral measurements</w:t>
      </w:r>
    </w:p>
    <w:p w14:paraId="60B3FA96" w14:textId="565D0686" w:rsidR="00D8777C" w:rsidRPr="00B86243" w:rsidRDefault="00D8777C" w:rsidP="00940A89">
      <w:pPr>
        <w:suppressLineNumbers/>
        <w:spacing w:after="0"/>
        <w:jc w:val="left"/>
        <w:rPr>
          <w:rFonts w:ascii="Times New Roman" w:hAnsi="Times New Roman" w:cs="Times New Roman"/>
          <w:szCs w:val="24"/>
        </w:rPr>
      </w:pPr>
      <w:r w:rsidRPr="00B86243">
        <w:rPr>
          <w:rFonts w:ascii="Times New Roman" w:hAnsi="Times New Roman" w:cs="Times New Roman"/>
          <w:szCs w:val="24"/>
        </w:rPr>
        <w:t>Matthias Kobi</w:t>
      </w:r>
      <w:r w:rsidRPr="00B86243">
        <w:rPr>
          <w:rFonts w:ascii="Times New Roman" w:hAnsi="Times New Roman" w:cs="Times New Roman"/>
          <w:szCs w:val="24"/>
          <w:vertAlign w:val="superscript"/>
        </w:rPr>
        <w:t>1</w:t>
      </w:r>
      <w:r w:rsidRPr="00B86243">
        <w:rPr>
          <w:rFonts w:ascii="Times New Roman" w:hAnsi="Times New Roman" w:cs="Times New Roman"/>
          <w:szCs w:val="24"/>
        </w:rPr>
        <w:t>, Michael Boos</w:t>
      </w:r>
      <w:r w:rsidRPr="00B86243">
        <w:rPr>
          <w:rFonts w:ascii="Times New Roman" w:hAnsi="Times New Roman" w:cs="Times New Roman"/>
          <w:szCs w:val="24"/>
          <w:vertAlign w:val="superscript"/>
        </w:rPr>
        <w:t>1</w:t>
      </w:r>
      <w:r w:rsidRPr="00B86243">
        <w:rPr>
          <w:rFonts w:ascii="Times New Roman" w:hAnsi="Times New Roman" w:cs="Times New Roman"/>
          <w:szCs w:val="24"/>
        </w:rPr>
        <w:t>, Stefan Elmer</w:t>
      </w:r>
      <w:r w:rsidRPr="00B86243">
        <w:rPr>
          <w:rFonts w:ascii="Times New Roman" w:hAnsi="Times New Roman" w:cs="Times New Roman"/>
          <w:szCs w:val="24"/>
          <w:vertAlign w:val="superscript"/>
        </w:rPr>
        <w:t>1</w:t>
      </w:r>
      <w:r w:rsidR="001C52BB">
        <w:rPr>
          <w:rFonts w:ascii="Times New Roman" w:hAnsi="Times New Roman" w:cs="Times New Roman"/>
          <w:szCs w:val="24"/>
          <w:vertAlign w:val="superscript"/>
        </w:rPr>
        <w:t>,2</w:t>
      </w:r>
      <w:r w:rsidR="004E0EC6" w:rsidRPr="00B86243">
        <w:rPr>
          <w:rFonts w:ascii="Times New Roman" w:hAnsi="Times New Roman" w:cs="Times New Roman"/>
          <w:szCs w:val="24"/>
          <w:vertAlign w:val="superscript"/>
        </w:rPr>
        <w:t>*</w:t>
      </w:r>
      <w:r w:rsidRPr="00B86243">
        <w:rPr>
          <w:rFonts w:ascii="Times New Roman" w:hAnsi="Times New Roman" w:cs="Times New Roman"/>
          <w:szCs w:val="24"/>
        </w:rPr>
        <w:t xml:space="preserve"> &amp; Lutz Jäncke</w:t>
      </w:r>
      <w:r w:rsidRPr="00B86243">
        <w:rPr>
          <w:rFonts w:ascii="Times New Roman" w:hAnsi="Times New Roman" w:cs="Times New Roman"/>
          <w:szCs w:val="24"/>
          <w:vertAlign w:val="superscript"/>
        </w:rPr>
        <w:t>1,</w:t>
      </w:r>
      <w:r w:rsidR="001C52BB">
        <w:rPr>
          <w:rFonts w:ascii="Times New Roman" w:hAnsi="Times New Roman" w:cs="Times New Roman"/>
          <w:szCs w:val="24"/>
          <w:vertAlign w:val="superscript"/>
        </w:rPr>
        <w:t>3</w:t>
      </w:r>
      <w:r w:rsidR="004E0EC6" w:rsidRPr="00B86243">
        <w:rPr>
          <w:rFonts w:ascii="Times New Roman" w:hAnsi="Times New Roman" w:cs="Times New Roman"/>
          <w:szCs w:val="24"/>
          <w:vertAlign w:val="superscript"/>
        </w:rPr>
        <w:t>*</w:t>
      </w:r>
    </w:p>
    <w:p w14:paraId="7E2EC0C4" w14:textId="77777777" w:rsidR="007668E3" w:rsidRPr="00B86243" w:rsidRDefault="007668E3" w:rsidP="00940A89">
      <w:pPr>
        <w:suppressLineNumbers/>
        <w:spacing w:after="0"/>
        <w:jc w:val="left"/>
        <w:rPr>
          <w:rFonts w:ascii="Times New Roman" w:hAnsi="Times New Roman" w:cs="Times New Roman"/>
          <w:szCs w:val="24"/>
          <w:vertAlign w:val="superscript"/>
        </w:rPr>
      </w:pPr>
    </w:p>
    <w:p w14:paraId="73A123DB" w14:textId="18797AB1" w:rsidR="00D8777C" w:rsidRDefault="00D8777C" w:rsidP="00940A89">
      <w:pPr>
        <w:suppressLineNumbers/>
        <w:spacing w:after="0"/>
        <w:jc w:val="left"/>
        <w:rPr>
          <w:rFonts w:ascii="Times New Roman" w:hAnsi="Times New Roman" w:cs="Times New Roman"/>
          <w:szCs w:val="24"/>
        </w:rPr>
      </w:pPr>
      <w:r w:rsidRPr="00B86243">
        <w:rPr>
          <w:rFonts w:ascii="Times New Roman" w:hAnsi="Times New Roman" w:cs="Times New Roman"/>
          <w:szCs w:val="24"/>
          <w:vertAlign w:val="superscript"/>
        </w:rPr>
        <w:t>1</w:t>
      </w:r>
      <w:r w:rsidRPr="00B86243">
        <w:rPr>
          <w:rFonts w:ascii="Times New Roman" w:hAnsi="Times New Roman" w:cs="Times New Roman"/>
          <w:szCs w:val="24"/>
        </w:rPr>
        <w:t xml:space="preserve">Division Neuropsychology, Department of Psychology, University of Zurich, </w:t>
      </w:r>
      <w:proofErr w:type="spellStart"/>
      <w:r w:rsidR="001C52BB" w:rsidRPr="001C52BB">
        <w:rPr>
          <w:rFonts w:ascii="Times New Roman" w:hAnsi="Times New Roman" w:cs="Times New Roman"/>
          <w:szCs w:val="24"/>
        </w:rPr>
        <w:t>Binzmühlestrasse</w:t>
      </w:r>
      <w:proofErr w:type="spellEnd"/>
      <w:r w:rsidR="001C52BB" w:rsidRPr="001C52BB">
        <w:rPr>
          <w:rFonts w:ascii="Times New Roman" w:hAnsi="Times New Roman" w:cs="Times New Roman"/>
          <w:szCs w:val="24"/>
        </w:rPr>
        <w:t xml:space="preserve"> 14/25, 8050 Zurich, Switzerland</w:t>
      </w:r>
      <w:r w:rsidRPr="00B86243">
        <w:rPr>
          <w:rFonts w:ascii="Times New Roman" w:hAnsi="Times New Roman" w:cs="Times New Roman"/>
          <w:szCs w:val="24"/>
        </w:rPr>
        <w:t>.</w:t>
      </w:r>
    </w:p>
    <w:p w14:paraId="4010FE7A" w14:textId="290ECFA8" w:rsidR="001C52BB" w:rsidRPr="00B86243" w:rsidRDefault="001C52BB" w:rsidP="00940A89">
      <w:pPr>
        <w:suppressLineNumbers/>
        <w:spacing w:after="0"/>
        <w:jc w:val="left"/>
        <w:rPr>
          <w:rFonts w:ascii="Times New Roman" w:hAnsi="Times New Roman" w:cs="Times New Roman"/>
          <w:szCs w:val="24"/>
        </w:rPr>
      </w:pPr>
      <w:r>
        <w:rPr>
          <w:rFonts w:ascii="Times New Roman" w:hAnsi="Times New Roman" w:cs="Times New Roman"/>
          <w:szCs w:val="24"/>
          <w:vertAlign w:val="superscript"/>
        </w:rPr>
        <w:t>2</w:t>
      </w:r>
      <w:r w:rsidRPr="001C52BB">
        <w:rPr>
          <w:rFonts w:ascii="Times New Roman" w:hAnsi="Times New Roman" w:cs="Times New Roman"/>
          <w:szCs w:val="24"/>
        </w:rPr>
        <w:t xml:space="preserve">Computational Neuroscience of Speech &amp; Hearing, Department of Computational Linguistics, University of Zurich, </w:t>
      </w:r>
      <w:bookmarkStart w:id="0" w:name="_Hlk111588792"/>
      <w:proofErr w:type="spellStart"/>
      <w:r w:rsidRPr="001C52BB">
        <w:rPr>
          <w:rFonts w:ascii="Times New Roman" w:hAnsi="Times New Roman" w:cs="Times New Roman"/>
          <w:szCs w:val="24"/>
        </w:rPr>
        <w:t>A</w:t>
      </w:r>
      <w:r w:rsidR="002840DF">
        <w:rPr>
          <w:rFonts w:ascii="Times New Roman" w:hAnsi="Times New Roman" w:cs="Times New Roman"/>
          <w:szCs w:val="24"/>
        </w:rPr>
        <w:t>ndreasstrasse</w:t>
      </w:r>
      <w:proofErr w:type="spellEnd"/>
      <w:r w:rsidR="002840DF">
        <w:rPr>
          <w:rFonts w:ascii="Times New Roman" w:hAnsi="Times New Roman" w:cs="Times New Roman"/>
          <w:szCs w:val="24"/>
        </w:rPr>
        <w:t xml:space="preserve"> 15</w:t>
      </w:r>
      <w:bookmarkEnd w:id="0"/>
      <w:r w:rsidRPr="001C52BB">
        <w:rPr>
          <w:rFonts w:ascii="Times New Roman" w:hAnsi="Times New Roman" w:cs="Times New Roman"/>
          <w:szCs w:val="24"/>
        </w:rPr>
        <w:t>, 8050 Zurich, Switzerland</w:t>
      </w:r>
    </w:p>
    <w:p w14:paraId="07E980D2" w14:textId="6634F36D" w:rsidR="00D8777C" w:rsidRPr="00B86243" w:rsidRDefault="001C52BB" w:rsidP="00940A89">
      <w:pPr>
        <w:suppressLineNumbers/>
        <w:spacing w:after="0"/>
        <w:jc w:val="left"/>
        <w:rPr>
          <w:rFonts w:ascii="Times New Roman" w:hAnsi="Times New Roman" w:cs="Times New Roman"/>
          <w:szCs w:val="24"/>
        </w:rPr>
      </w:pPr>
      <w:r>
        <w:rPr>
          <w:rFonts w:ascii="Times New Roman" w:hAnsi="Times New Roman" w:cs="Times New Roman"/>
          <w:szCs w:val="24"/>
          <w:vertAlign w:val="superscript"/>
        </w:rPr>
        <w:t>3</w:t>
      </w:r>
      <w:r w:rsidR="00D8777C" w:rsidRPr="00B86243">
        <w:rPr>
          <w:rFonts w:ascii="Times New Roman" w:hAnsi="Times New Roman" w:cs="Times New Roman"/>
          <w:szCs w:val="24"/>
        </w:rPr>
        <w:t>University Research Priority Program (URPP) “Dynamics of Healthy Aging</w:t>
      </w:r>
      <w:r w:rsidR="007D359A" w:rsidRPr="00B86243">
        <w:rPr>
          <w:rFonts w:ascii="Times New Roman" w:hAnsi="Times New Roman" w:cs="Times New Roman"/>
          <w:szCs w:val="24"/>
        </w:rPr>
        <w:t>”</w:t>
      </w:r>
      <w:r w:rsidR="00837182" w:rsidRPr="00B86243">
        <w:rPr>
          <w:rFonts w:ascii="Times New Roman" w:hAnsi="Times New Roman" w:cs="Times New Roman"/>
          <w:szCs w:val="24"/>
        </w:rPr>
        <w:t>,</w:t>
      </w:r>
      <w:r w:rsidR="00D8777C" w:rsidRPr="00B86243">
        <w:rPr>
          <w:rFonts w:ascii="Times New Roman" w:hAnsi="Times New Roman" w:cs="Times New Roman"/>
          <w:szCs w:val="24"/>
        </w:rPr>
        <w:t xml:space="preserve"> University of Zurich, </w:t>
      </w:r>
      <w:proofErr w:type="spellStart"/>
      <w:r w:rsidRPr="001C52BB">
        <w:rPr>
          <w:rFonts w:ascii="Times New Roman" w:hAnsi="Times New Roman" w:cs="Times New Roman"/>
          <w:szCs w:val="24"/>
        </w:rPr>
        <w:t>Andreasstrasse</w:t>
      </w:r>
      <w:proofErr w:type="spellEnd"/>
      <w:r w:rsidRPr="001C52BB">
        <w:rPr>
          <w:rFonts w:ascii="Times New Roman" w:hAnsi="Times New Roman" w:cs="Times New Roman"/>
          <w:szCs w:val="24"/>
        </w:rPr>
        <w:t xml:space="preserve"> 15/2, 8050 Zurich, Switzerland</w:t>
      </w:r>
      <w:r w:rsidR="00D8777C" w:rsidRPr="00B86243">
        <w:rPr>
          <w:rFonts w:ascii="Times New Roman" w:hAnsi="Times New Roman" w:cs="Times New Roman"/>
          <w:szCs w:val="24"/>
        </w:rPr>
        <w:t>.</w:t>
      </w:r>
    </w:p>
    <w:p w14:paraId="1C99A90B" w14:textId="1DEFDF79" w:rsidR="00687032" w:rsidRPr="00B86243" w:rsidRDefault="004E0EC6" w:rsidP="00940A89">
      <w:pPr>
        <w:suppressLineNumbers/>
        <w:spacing w:after="0"/>
        <w:jc w:val="left"/>
        <w:rPr>
          <w:rFonts w:ascii="Times New Roman" w:hAnsi="Times New Roman" w:cs="Times New Roman"/>
          <w:szCs w:val="24"/>
        </w:rPr>
      </w:pPr>
      <w:r w:rsidRPr="00B86243">
        <w:rPr>
          <w:rFonts w:ascii="Times New Roman" w:hAnsi="Times New Roman" w:cs="Times New Roman"/>
          <w:szCs w:val="24"/>
        </w:rPr>
        <w:t>*</w:t>
      </w:r>
      <w:proofErr w:type="gramStart"/>
      <w:r w:rsidR="001C52BB">
        <w:rPr>
          <w:rFonts w:ascii="Times New Roman" w:hAnsi="Times New Roman" w:cs="Times New Roman"/>
          <w:szCs w:val="24"/>
        </w:rPr>
        <w:t>s</w:t>
      </w:r>
      <w:r w:rsidR="000314AC" w:rsidRPr="00B86243">
        <w:rPr>
          <w:rFonts w:ascii="Times New Roman" w:hAnsi="Times New Roman" w:cs="Times New Roman"/>
          <w:szCs w:val="24"/>
        </w:rPr>
        <w:t>hared</w:t>
      </w:r>
      <w:proofErr w:type="gramEnd"/>
      <w:r w:rsidRPr="00B86243">
        <w:rPr>
          <w:rFonts w:ascii="Times New Roman" w:hAnsi="Times New Roman" w:cs="Times New Roman"/>
          <w:szCs w:val="24"/>
        </w:rPr>
        <w:t xml:space="preserve"> last </w:t>
      </w:r>
      <w:r w:rsidR="00837182" w:rsidRPr="00B86243">
        <w:rPr>
          <w:rFonts w:ascii="Times New Roman" w:hAnsi="Times New Roman" w:cs="Times New Roman"/>
          <w:szCs w:val="24"/>
        </w:rPr>
        <w:t>authorship</w:t>
      </w:r>
    </w:p>
    <w:p w14:paraId="689E91F3" w14:textId="41752454" w:rsidR="004E0EC6" w:rsidRDefault="004E0EC6" w:rsidP="00940A89">
      <w:pPr>
        <w:suppressLineNumbers/>
        <w:spacing w:after="0" w:line="480" w:lineRule="auto"/>
        <w:jc w:val="left"/>
        <w:rPr>
          <w:rFonts w:ascii="Times New Roman" w:hAnsi="Times New Roman" w:cs="Times New Roman"/>
          <w:i/>
          <w:iCs/>
          <w:szCs w:val="24"/>
        </w:rPr>
      </w:pPr>
    </w:p>
    <w:p w14:paraId="37C4DF24" w14:textId="77777777" w:rsidR="007323D0" w:rsidRPr="00B86243" w:rsidRDefault="007323D0" w:rsidP="00940A89">
      <w:pPr>
        <w:suppressLineNumbers/>
        <w:spacing w:after="0" w:line="480" w:lineRule="auto"/>
        <w:jc w:val="left"/>
        <w:rPr>
          <w:rFonts w:ascii="Times New Roman" w:hAnsi="Times New Roman" w:cs="Times New Roman"/>
          <w:i/>
          <w:iCs/>
          <w:szCs w:val="24"/>
        </w:rPr>
      </w:pPr>
    </w:p>
    <w:p w14:paraId="7FE3580E" w14:textId="77777777" w:rsidR="0087384F" w:rsidRPr="00B86243" w:rsidRDefault="00625D6D" w:rsidP="00940A89">
      <w:pPr>
        <w:suppressLineNumbers/>
        <w:spacing w:after="0"/>
        <w:jc w:val="left"/>
        <w:rPr>
          <w:rFonts w:ascii="Times New Roman" w:eastAsia="Times New Roman" w:hAnsi="Times New Roman" w:cs="Times New Roman"/>
          <w:szCs w:val="24"/>
          <w:lang w:eastAsia="de-CH"/>
        </w:rPr>
      </w:pPr>
      <w:r w:rsidRPr="00B86243">
        <w:rPr>
          <w:rFonts w:ascii="Times New Roman" w:eastAsia="Times New Roman" w:hAnsi="Times New Roman" w:cs="Times New Roman"/>
          <w:szCs w:val="24"/>
          <w:lang w:eastAsia="de-CH"/>
        </w:rPr>
        <w:t xml:space="preserve">E-mail </w:t>
      </w:r>
      <w:r w:rsidR="000314AC" w:rsidRPr="00B86243">
        <w:rPr>
          <w:rFonts w:ascii="Times New Roman" w:eastAsia="Times New Roman" w:hAnsi="Times New Roman" w:cs="Times New Roman"/>
          <w:szCs w:val="24"/>
          <w:lang w:eastAsia="de-CH"/>
        </w:rPr>
        <w:t>addresses</w:t>
      </w:r>
      <w:r w:rsidRPr="00B86243">
        <w:rPr>
          <w:rFonts w:ascii="Times New Roman" w:eastAsia="Times New Roman" w:hAnsi="Times New Roman" w:cs="Times New Roman"/>
          <w:szCs w:val="24"/>
          <w:lang w:eastAsia="de-CH"/>
        </w:rPr>
        <w:t>:</w:t>
      </w:r>
    </w:p>
    <w:p w14:paraId="2BED3C3F" w14:textId="77777777" w:rsidR="0087384F" w:rsidRPr="0034379C" w:rsidRDefault="00625D6D" w:rsidP="00940A89">
      <w:pPr>
        <w:suppressLineNumbers/>
        <w:spacing w:after="0"/>
        <w:jc w:val="left"/>
        <w:rPr>
          <w:rFonts w:ascii="Times New Roman" w:eastAsia="Times New Roman" w:hAnsi="Times New Roman" w:cs="Times New Roman"/>
          <w:color w:val="0000FF"/>
          <w:szCs w:val="24"/>
          <w:u w:val="single"/>
          <w:lang w:val="de-CH" w:eastAsia="de-CH"/>
        </w:rPr>
      </w:pPr>
      <w:r w:rsidRPr="0034379C">
        <w:rPr>
          <w:rFonts w:ascii="Times New Roman" w:eastAsia="Times New Roman" w:hAnsi="Times New Roman" w:cs="Times New Roman"/>
          <w:szCs w:val="24"/>
          <w:lang w:val="de-CH" w:eastAsia="de-CH"/>
        </w:rPr>
        <w:t>MK:</w:t>
      </w:r>
      <w:r w:rsidR="0087384F" w:rsidRPr="0034379C">
        <w:rPr>
          <w:rFonts w:ascii="Times New Roman" w:eastAsia="Times New Roman" w:hAnsi="Times New Roman" w:cs="Times New Roman"/>
          <w:szCs w:val="24"/>
          <w:lang w:val="de-CH" w:eastAsia="de-CH"/>
        </w:rPr>
        <w:t xml:space="preserve"> </w:t>
      </w:r>
      <w:hyperlink r:id="rId8" w:history="1">
        <w:r w:rsidR="0087384F" w:rsidRPr="0034379C">
          <w:rPr>
            <w:rStyle w:val="Hyperlink"/>
            <w:rFonts w:ascii="Times New Roman" w:eastAsia="Times New Roman" w:hAnsi="Times New Roman" w:cs="Times New Roman"/>
            <w:color w:val="0000FF"/>
            <w:szCs w:val="24"/>
            <w:lang w:val="de-CH" w:eastAsia="de-CH"/>
          </w:rPr>
          <w:t>matthias.kobi@psychologie.uzh.ch</w:t>
        </w:r>
      </w:hyperlink>
    </w:p>
    <w:p w14:paraId="4DCC6C75" w14:textId="25696ACA" w:rsidR="00AD4A3A" w:rsidRPr="00B86243" w:rsidRDefault="00AD4A3A" w:rsidP="00940A89">
      <w:pPr>
        <w:suppressLineNumbers/>
        <w:spacing w:after="0"/>
        <w:jc w:val="left"/>
        <w:rPr>
          <w:rFonts w:ascii="Times New Roman" w:eastAsia="Times New Roman" w:hAnsi="Times New Roman" w:cs="Times New Roman"/>
          <w:color w:val="0000FF"/>
          <w:szCs w:val="24"/>
          <w:u w:val="single"/>
          <w:lang w:eastAsia="de-CH"/>
        </w:rPr>
      </w:pPr>
      <w:r w:rsidRPr="00B86243">
        <w:rPr>
          <w:rFonts w:ascii="Times New Roman" w:eastAsia="Times New Roman" w:hAnsi="Times New Roman" w:cs="Times New Roman"/>
          <w:szCs w:val="24"/>
          <w:lang w:eastAsia="de-CH"/>
        </w:rPr>
        <w:t xml:space="preserve">MB: </w:t>
      </w:r>
      <w:r w:rsidRPr="00B86243">
        <w:rPr>
          <w:rFonts w:ascii="Times New Roman" w:eastAsia="Times New Roman" w:hAnsi="Times New Roman" w:cs="Times New Roman"/>
          <w:color w:val="0000FF"/>
          <w:szCs w:val="24"/>
          <w:u w:val="single"/>
          <w:lang w:eastAsia="de-CH"/>
        </w:rPr>
        <w:t>m.boos@psychologie.uzh.ch</w:t>
      </w:r>
    </w:p>
    <w:p w14:paraId="3E1DFB7E" w14:textId="1462B06B" w:rsidR="002840DF" w:rsidRDefault="00625D6D" w:rsidP="00940A89">
      <w:pPr>
        <w:suppressLineNumbers/>
        <w:spacing w:after="0"/>
        <w:jc w:val="left"/>
        <w:rPr>
          <w:rFonts w:ascii="Times New Roman" w:eastAsia="Times New Roman" w:hAnsi="Times New Roman" w:cs="Times New Roman"/>
          <w:szCs w:val="24"/>
          <w:lang w:val="fr-CH" w:eastAsia="de-CH"/>
        </w:rPr>
      </w:pPr>
      <w:proofErr w:type="gramStart"/>
      <w:r w:rsidRPr="00940A89">
        <w:rPr>
          <w:rFonts w:ascii="Times New Roman" w:eastAsia="Times New Roman" w:hAnsi="Times New Roman" w:cs="Times New Roman"/>
          <w:szCs w:val="24"/>
          <w:lang w:val="fr-CH" w:eastAsia="de-CH"/>
        </w:rPr>
        <w:t>SE:</w:t>
      </w:r>
      <w:proofErr w:type="gramEnd"/>
      <w:r w:rsidR="00940A89" w:rsidRPr="00940A89">
        <w:rPr>
          <w:rFonts w:ascii="Times New Roman" w:eastAsia="Times New Roman" w:hAnsi="Times New Roman" w:cs="Times New Roman"/>
          <w:szCs w:val="24"/>
          <w:lang w:val="fr-CH" w:eastAsia="de-CH"/>
        </w:rPr>
        <w:t xml:space="preserve"> </w:t>
      </w:r>
      <w:hyperlink r:id="rId9" w:history="1">
        <w:r w:rsidR="002840DF" w:rsidRPr="0032185C">
          <w:rPr>
            <w:rStyle w:val="Hyperlink"/>
            <w:rFonts w:ascii="Times New Roman" w:eastAsia="Times New Roman" w:hAnsi="Times New Roman" w:cs="Times New Roman"/>
            <w:szCs w:val="24"/>
            <w:lang w:val="fr-CH" w:eastAsia="de-CH"/>
          </w:rPr>
          <w:t>stefan.elmer@uzh.ch</w:t>
        </w:r>
      </w:hyperlink>
    </w:p>
    <w:p w14:paraId="6B845FE8" w14:textId="3BEB20A0" w:rsidR="002840DF" w:rsidRPr="005E54DD" w:rsidRDefault="00625D6D" w:rsidP="00940A89">
      <w:pPr>
        <w:suppressLineNumbers/>
        <w:spacing w:after="0"/>
        <w:jc w:val="left"/>
        <w:rPr>
          <w:rFonts w:ascii="Times New Roman" w:eastAsia="Times New Roman" w:hAnsi="Times New Roman" w:cs="Times New Roman"/>
          <w:szCs w:val="24"/>
          <w:lang w:val="fr-CH" w:eastAsia="de-CH"/>
        </w:rPr>
      </w:pPr>
      <w:proofErr w:type="gramStart"/>
      <w:r w:rsidRPr="005E54DD">
        <w:rPr>
          <w:rFonts w:ascii="Times New Roman" w:eastAsia="Times New Roman" w:hAnsi="Times New Roman" w:cs="Times New Roman"/>
          <w:szCs w:val="24"/>
          <w:lang w:val="fr-CH" w:eastAsia="de-CH"/>
        </w:rPr>
        <w:t>LJ:</w:t>
      </w:r>
      <w:proofErr w:type="gramEnd"/>
      <w:r w:rsidRPr="005E54DD">
        <w:rPr>
          <w:rFonts w:ascii="Times New Roman" w:eastAsia="Times New Roman" w:hAnsi="Times New Roman" w:cs="Times New Roman"/>
          <w:szCs w:val="24"/>
          <w:lang w:val="fr-CH" w:eastAsia="de-CH"/>
        </w:rPr>
        <w:t xml:space="preserve"> </w:t>
      </w:r>
      <w:hyperlink r:id="rId10" w:history="1">
        <w:r w:rsidR="002840DF" w:rsidRPr="005E54DD">
          <w:rPr>
            <w:rStyle w:val="Hyperlink"/>
            <w:rFonts w:ascii="Times New Roman" w:eastAsia="Times New Roman" w:hAnsi="Times New Roman" w:cs="Times New Roman"/>
            <w:szCs w:val="24"/>
            <w:lang w:val="fr-CH" w:eastAsia="de-CH"/>
          </w:rPr>
          <w:t>l.jaencke@psychologie.uzh.ch</w:t>
        </w:r>
      </w:hyperlink>
    </w:p>
    <w:p w14:paraId="014BBD54" w14:textId="173A89AD" w:rsidR="00625D6D" w:rsidRPr="005E54DD" w:rsidRDefault="00625D6D" w:rsidP="00940A89">
      <w:pPr>
        <w:suppressLineNumbers/>
        <w:spacing w:after="0"/>
        <w:jc w:val="left"/>
        <w:rPr>
          <w:rFonts w:ascii="Times New Roman" w:eastAsia="Times New Roman" w:hAnsi="Times New Roman" w:cs="Times New Roman"/>
          <w:szCs w:val="24"/>
          <w:lang w:val="fr-CH" w:eastAsia="de-CH"/>
        </w:rPr>
      </w:pPr>
    </w:p>
    <w:p w14:paraId="0FE34C33" w14:textId="77777777" w:rsidR="007323D0" w:rsidRPr="005E54DD" w:rsidRDefault="007323D0" w:rsidP="00940A89">
      <w:pPr>
        <w:suppressLineNumbers/>
        <w:spacing w:after="0"/>
        <w:jc w:val="left"/>
        <w:rPr>
          <w:rFonts w:ascii="Times New Roman" w:eastAsia="Times New Roman" w:hAnsi="Times New Roman" w:cs="Times New Roman"/>
          <w:szCs w:val="24"/>
          <w:lang w:val="fr-CH" w:eastAsia="de-CH"/>
        </w:rPr>
      </w:pPr>
    </w:p>
    <w:p w14:paraId="37DDD1BE" w14:textId="77777777" w:rsidR="00155BD9" w:rsidRPr="00B86243" w:rsidRDefault="00625D6D" w:rsidP="00940A89">
      <w:pPr>
        <w:suppressLineNumbers/>
        <w:spacing w:after="0"/>
        <w:jc w:val="left"/>
        <w:rPr>
          <w:rFonts w:ascii="Times New Roman" w:eastAsia="Times New Roman" w:hAnsi="Times New Roman" w:cs="Times New Roman"/>
          <w:szCs w:val="24"/>
          <w:lang w:eastAsia="de-CH"/>
        </w:rPr>
      </w:pPr>
      <w:r w:rsidRPr="00B86243">
        <w:rPr>
          <w:rFonts w:ascii="Times New Roman" w:eastAsia="Times New Roman" w:hAnsi="Times New Roman" w:cs="Times New Roman"/>
          <w:szCs w:val="24"/>
          <w:lang w:eastAsia="de-CH"/>
        </w:rPr>
        <w:t>Correspondence to:</w:t>
      </w:r>
      <w:r w:rsidRPr="00B86243">
        <w:rPr>
          <w:rFonts w:ascii="Times New Roman" w:eastAsia="Times New Roman" w:hAnsi="Times New Roman" w:cs="Times New Roman"/>
          <w:szCs w:val="24"/>
          <w:lang w:eastAsia="de-CH"/>
        </w:rPr>
        <w:br/>
        <w:t>Matthias Kobi or Stefan Elmer</w:t>
      </w:r>
      <w:r w:rsidRPr="00B86243">
        <w:rPr>
          <w:rFonts w:ascii="Times New Roman" w:eastAsia="Times New Roman" w:hAnsi="Times New Roman" w:cs="Times New Roman"/>
          <w:szCs w:val="24"/>
          <w:lang w:eastAsia="de-CH"/>
        </w:rPr>
        <w:br/>
        <w:t>Institute of Psychology</w:t>
      </w:r>
      <w:r w:rsidRPr="00B86243">
        <w:rPr>
          <w:rFonts w:ascii="Times New Roman" w:eastAsia="Times New Roman" w:hAnsi="Times New Roman" w:cs="Times New Roman"/>
          <w:szCs w:val="24"/>
          <w:lang w:eastAsia="de-CH"/>
        </w:rPr>
        <w:br/>
        <w:t>Division Neuropsychology</w:t>
      </w:r>
      <w:r w:rsidRPr="00B86243">
        <w:rPr>
          <w:rFonts w:ascii="Times New Roman" w:eastAsia="Times New Roman" w:hAnsi="Times New Roman" w:cs="Times New Roman"/>
          <w:szCs w:val="24"/>
          <w:lang w:eastAsia="de-CH"/>
        </w:rPr>
        <w:br/>
        <w:t>University of Zurich</w:t>
      </w:r>
      <w:r w:rsidRPr="00B86243">
        <w:rPr>
          <w:rFonts w:ascii="Times New Roman" w:eastAsia="Times New Roman" w:hAnsi="Times New Roman" w:cs="Times New Roman"/>
          <w:szCs w:val="24"/>
          <w:lang w:eastAsia="de-CH"/>
        </w:rPr>
        <w:br/>
      </w:r>
      <w:proofErr w:type="spellStart"/>
      <w:r w:rsidRPr="00B86243">
        <w:rPr>
          <w:rFonts w:ascii="Times New Roman" w:eastAsia="Times New Roman" w:hAnsi="Times New Roman" w:cs="Times New Roman"/>
          <w:szCs w:val="24"/>
          <w:lang w:eastAsia="de-CH"/>
        </w:rPr>
        <w:t>Binzmühlestrasse</w:t>
      </w:r>
      <w:proofErr w:type="spellEnd"/>
      <w:r w:rsidRPr="00B86243">
        <w:rPr>
          <w:rFonts w:ascii="Times New Roman" w:eastAsia="Times New Roman" w:hAnsi="Times New Roman" w:cs="Times New Roman"/>
          <w:szCs w:val="24"/>
          <w:lang w:eastAsia="de-CH"/>
        </w:rPr>
        <w:t xml:space="preserve"> 14/25</w:t>
      </w:r>
      <w:r w:rsidRPr="00B86243">
        <w:rPr>
          <w:rFonts w:ascii="Times New Roman" w:eastAsia="Times New Roman" w:hAnsi="Times New Roman" w:cs="Times New Roman"/>
          <w:szCs w:val="24"/>
          <w:lang w:eastAsia="de-CH"/>
        </w:rPr>
        <w:br/>
        <w:t>8050 Zurich, Switzerland</w:t>
      </w:r>
    </w:p>
    <w:p w14:paraId="4D964FBF" w14:textId="77777777" w:rsidR="007323D0" w:rsidRDefault="007323D0" w:rsidP="00940A89">
      <w:pPr>
        <w:suppressLineNumbers/>
        <w:spacing w:after="0" w:line="480" w:lineRule="auto"/>
        <w:jc w:val="left"/>
        <w:rPr>
          <w:rFonts w:ascii="Times New Roman" w:hAnsi="Times New Roman" w:cs="Times New Roman"/>
          <w:bCs/>
          <w:szCs w:val="24"/>
        </w:rPr>
      </w:pPr>
    </w:p>
    <w:p w14:paraId="39E0C98A" w14:textId="1DEEEDDD" w:rsidR="007323D0" w:rsidRDefault="007323D0" w:rsidP="00940A89">
      <w:pPr>
        <w:suppressLineNumbers/>
        <w:spacing w:after="0" w:line="480" w:lineRule="auto"/>
        <w:jc w:val="left"/>
        <w:rPr>
          <w:rFonts w:ascii="Times New Roman" w:hAnsi="Times New Roman" w:cs="Times New Roman"/>
          <w:bCs/>
          <w:szCs w:val="24"/>
        </w:rPr>
      </w:pPr>
    </w:p>
    <w:p w14:paraId="5D475DE1" w14:textId="5D70A932" w:rsidR="00155BD9" w:rsidRPr="00AC117A" w:rsidRDefault="002859F8" w:rsidP="00940A89">
      <w:pPr>
        <w:suppressLineNumbers/>
        <w:spacing w:after="0" w:line="480" w:lineRule="auto"/>
        <w:jc w:val="left"/>
        <w:rPr>
          <w:rFonts w:ascii="Times New Roman" w:eastAsia="Times New Roman" w:hAnsi="Times New Roman" w:cs="Times New Roman"/>
          <w:szCs w:val="24"/>
          <w:lang w:eastAsia="de-CH"/>
        </w:rPr>
      </w:pPr>
      <w:r w:rsidRPr="00B86243">
        <w:rPr>
          <w:rFonts w:ascii="Times New Roman" w:hAnsi="Times New Roman" w:cs="Times New Roman"/>
          <w:bCs/>
          <w:szCs w:val="24"/>
        </w:rPr>
        <w:t xml:space="preserve">Date: </w:t>
      </w:r>
      <w:r w:rsidR="00E96BE4">
        <w:rPr>
          <w:rFonts w:ascii="Times New Roman" w:hAnsi="Times New Roman" w:cs="Times New Roman"/>
          <w:bCs/>
          <w:szCs w:val="24"/>
        </w:rPr>
        <w:t>10</w:t>
      </w:r>
      <w:r w:rsidR="00B43B06">
        <w:rPr>
          <w:rFonts w:ascii="Times New Roman" w:hAnsi="Times New Roman" w:cs="Times New Roman"/>
          <w:bCs/>
          <w:szCs w:val="24"/>
        </w:rPr>
        <w:t>.</w:t>
      </w:r>
      <w:r w:rsidR="00981157" w:rsidRPr="00B86243">
        <w:rPr>
          <w:rFonts w:ascii="Times New Roman" w:hAnsi="Times New Roman" w:cs="Times New Roman"/>
          <w:bCs/>
          <w:szCs w:val="24"/>
        </w:rPr>
        <w:t xml:space="preserve"> </w:t>
      </w:r>
      <w:r w:rsidR="00E96BE4">
        <w:rPr>
          <w:rFonts w:ascii="Times New Roman" w:hAnsi="Times New Roman" w:cs="Times New Roman"/>
          <w:bCs/>
          <w:szCs w:val="24"/>
        </w:rPr>
        <w:t>September</w:t>
      </w:r>
      <w:r w:rsidR="00981157" w:rsidRPr="00AC117A">
        <w:rPr>
          <w:rFonts w:ascii="Times New Roman" w:hAnsi="Times New Roman" w:cs="Times New Roman"/>
          <w:bCs/>
          <w:szCs w:val="24"/>
        </w:rPr>
        <w:t xml:space="preserve"> 2022</w:t>
      </w:r>
    </w:p>
    <w:p w14:paraId="0D206E47" w14:textId="77777777" w:rsidR="00977F30" w:rsidRPr="00AC117A" w:rsidRDefault="00977F30" w:rsidP="00940A89">
      <w:pPr>
        <w:suppressLineNumbers/>
        <w:spacing w:after="0" w:line="480" w:lineRule="auto"/>
        <w:jc w:val="left"/>
        <w:rPr>
          <w:rFonts w:ascii="Times New Roman" w:hAnsi="Times New Roman" w:cs="Times New Roman"/>
          <w:b/>
          <w:bCs/>
          <w:szCs w:val="24"/>
        </w:rPr>
      </w:pPr>
    </w:p>
    <w:p w14:paraId="34D1E8D2" w14:textId="052DCD0D" w:rsidR="00D8777C" w:rsidRPr="00B86243" w:rsidRDefault="00D8777C" w:rsidP="008E0EF0">
      <w:pPr>
        <w:pStyle w:val="berschrift1"/>
        <w:suppressLineNumbers/>
        <w:rPr>
          <w:rFonts w:eastAsia="Times New Roman"/>
          <w:lang w:eastAsia="de-CH"/>
        </w:rPr>
      </w:pPr>
      <w:r w:rsidRPr="00B86243">
        <w:lastRenderedPageBreak/>
        <w:t>Abstract</w:t>
      </w:r>
    </w:p>
    <w:p w14:paraId="5A402F78" w14:textId="51FFF96D" w:rsidR="00AC117A" w:rsidRDefault="00AC117A" w:rsidP="00F41CC7">
      <w:bookmarkStart w:id="1" w:name="_Hlk79499145"/>
      <w:r w:rsidRPr="00AC117A">
        <w:t>Research on translation at the text level</w:t>
      </w:r>
      <w:r w:rsidR="004C5784">
        <w:t xml:space="preserve"> and</w:t>
      </w:r>
      <w:r w:rsidRPr="00AC117A">
        <w:t xml:space="preserve"> the influence of expertise on written translation is still underexplored. Furthermore, it is still unclear whether electroencephalography (EEG) metrics can be used as sensitive measures to assess cognitive workload during translation and whether the degree of workload is modulated as a function of expertise. Accordingly, we combined EEG and behavioral indices while three groups of participants with varying levels of translation expertise completed three subtasks of increasing complexity, namely reading, copying, and translation. Additionally, we assessed whether non-native English text excerpts influence </w:t>
      </w:r>
      <w:r w:rsidR="00B557FF">
        <w:t>c</w:t>
      </w:r>
      <w:r w:rsidRPr="00AC117A">
        <w:t>ognitive load parameters compared to edited English inputs. The results showed that professional translators were characterized by the lowest workload</w:t>
      </w:r>
      <w:r w:rsidR="00B557FF">
        <w:t>,</w:t>
      </w:r>
      <w:r w:rsidRPr="00AC117A">
        <w:t xml:space="preserve"> as reflected by reduced frontal theta power in the reading task. Furthermore, the professionals outperformed student translators and multilingual controls in reading comprehension and showed higher fluency but not accuracy ratings in the translation outputs. Finally, we provided evidence indicating that the translation of non-native English texts was more demanding </w:t>
      </w:r>
      <w:r w:rsidR="004C5784">
        <w:t>than</w:t>
      </w:r>
      <w:r w:rsidRPr="00AC117A">
        <w:t xml:space="preserve"> edited English, as reflected by </w:t>
      </w:r>
      <w:r w:rsidR="004C5784">
        <w:t xml:space="preserve">the </w:t>
      </w:r>
      <w:r w:rsidRPr="00AC117A">
        <w:t>generally lower accuracy ratings of the translations. Taken together, these results pave the way toward a better understanding of cognitive workload in association with written translation and of the influence of non-native texts on the translation process.</w:t>
      </w:r>
    </w:p>
    <w:p w14:paraId="2DB3CE34" w14:textId="1EEF37E6" w:rsidR="007323D0" w:rsidRPr="0034379C" w:rsidRDefault="007323D0" w:rsidP="00AC117A">
      <w:pPr>
        <w:suppressLineNumbers/>
        <w:rPr>
          <w:b/>
          <w:bCs/>
        </w:rPr>
      </w:pPr>
      <w:r w:rsidRPr="0034379C">
        <w:rPr>
          <w:b/>
          <w:bCs/>
        </w:rPr>
        <w:t>Keywords:</w:t>
      </w:r>
      <w:r w:rsidRPr="0034379C">
        <w:rPr>
          <w:b/>
          <w:bCs/>
          <w:i/>
        </w:rPr>
        <w:t xml:space="preserve"> </w:t>
      </w:r>
    </w:p>
    <w:p w14:paraId="2E008A6C" w14:textId="078EC84E" w:rsidR="00977F30" w:rsidRPr="00780A7A" w:rsidRDefault="007323D0" w:rsidP="007420DB">
      <w:pPr>
        <w:suppressLineNumbers/>
        <w:rPr>
          <w:i/>
          <w:iCs/>
        </w:rPr>
      </w:pPr>
      <w:r>
        <w:t>Cognitive load</w:t>
      </w:r>
      <w:r w:rsidRPr="00B86243">
        <w:t>,</w:t>
      </w:r>
      <w:r>
        <w:t xml:space="preserve"> frontal midline theta, EEG,</w:t>
      </w:r>
      <w:r w:rsidRPr="00B86243">
        <w:t xml:space="preserve"> </w:t>
      </w:r>
      <w:r>
        <w:t>professional translators</w:t>
      </w:r>
      <w:r w:rsidRPr="00B86243">
        <w:t>,</w:t>
      </w:r>
      <w:r w:rsidR="00CA6CC5">
        <w:t xml:space="preserve"> written</w:t>
      </w:r>
      <w:r>
        <w:t xml:space="preserve"> translation,</w:t>
      </w:r>
      <w:r w:rsidRPr="00B86243">
        <w:t xml:space="preserve"> language expertise, E</w:t>
      </w:r>
      <w:r>
        <w:t>nglish as lingua Franca</w:t>
      </w:r>
    </w:p>
    <w:p w14:paraId="13F7FD4F" w14:textId="77777777" w:rsidR="005A291A" w:rsidRPr="0034379C" w:rsidRDefault="005A291A" w:rsidP="007420DB">
      <w:pPr>
        <w:suppressLineNumbers/>
        <w:rPr>
          <w:b/>
          <w:bCs/>
        </w:rPr>
      </w:pPr>
      <w:r w:rsidRPr="0034379C">
        <w:rPr>
          <w:b/>
          <w:bCs/>
        </w:rPr>
        <w:t>Highlights</w:t>
      </w:r>
    </w:p>
    <w:p w14:paraId="2BBD7BDE" w14:textId="329C487B" w:rsidR="005A291A" w:rsidRPr="00B86243" w:rsidRDefault="005A291A" w:rsidP="007420DB">
      <w:pPr>
        <w:suppressLineNumbers/>
      </w:pPr>
      <w:r>
        <w:t xml:space="preserve">- </w:t>
      </w:r>
    </w:p>
    <w:p w14:paraId="4458083D" w14:textId="4DC3C85B" w:rsidR="005A291A" w:rsidRPr="00B86243" w:rsidRDefault="005A291A" w:rsidP="005A291A">
      <w:pPr>
        <w:suppressLineNumbers/>
        <w:rPr>
          <w:rFonts w:ascii="Times New Roman" w:hAnsi="Times New Roman" w:cs="Times New Roman"/>
          <w:szCs w:val="24"/>
        </w:rPr>
      </w:pPr>
      <w:r w:rsidRPr="00B86243">
        <w:rPr>
          <w:rFonts w:ascii="Times New Roman" w:hAnsi="Times New Roman" w:cs="Times New Roman"/>
          <w:szCs w:val="24"/>
        </w:rPr>
        <w:br w:type="page"/>
      </w:r>
    </w:p>
    <w:p w14:paraId="5A62D347" w14:textId="4B0D2DE4" w:rsidR="009210BB" w:rsidRDefault="005978D3" w:rsidP="008E0EF0">
      <w:pPr>
        <w:pStyle w:val="berschrift1"/>
        <w:suppressLineNumbers/>
      </w:pPr>
      <w:r w:rsidRPr="00B86243">
        <w:lastRenderedPageBreak/>
        <w:t>Introduction</w:t>
      </w:r>
      <w:bookmarkEnd w:id="1"/>
    </w:p>
    <w:p w14:paraId="01121919" w14:textId="572E3544" w:rsidR="00CA6CC5" w:rsidRPr="00324308" w:rsidRDefault="00324308" w:rsidP="00324308">
      <w:pPr>
        <w:rPr>
          <w:rFonts w:cstheme="minorHAnsi"/>
        </w:rPr>
      </w:pPr>
      <w:r w:rsidRPr="00324308">
        <w:rPr>
          <w:rFonts w:cstheme="minorHAnsi"/>
        </w:rPr>
        <w:t>With the ongoing globalization and the associated requirement to communicate in non-native languages, there is increasing interest in better understanding the cognitive and neural underpinnings of foreign language mastery. However, such a need to use foreign languages in everyday life is</w:t>
      </w:r>
      <w:r w:rsidR="004C5784">
        <w:rPr>
          <w:rFonts w:cstheme="minorHAnsi"/>
        </w:rPr>
        <w:t xml:space="preserve"> caused</w:t>
      </w:r>
      <w:r w:rsidRPr="00324308">
        <w:rPr>
          <w:rFonts w:cstheme="minorHAnsi"/>
        </w:rPr>
        <w:t xml:space="preserve"> not only</w:t>
      </w:r>
      <w:r w:rsidR="00F41CC7">
        <w:rPr>
          <w:rFonts w:cstheme="minorHAnsi"/>
        </w:rPr>
        <w:t xml:space="preserve"> by</w:t>
      </w:r>
      <w:r w:rsidRPr="00324308">
        <w:rPr>
          <w:rFonts w:cstheme="minorHAnsi"/>
        </w:rPr>
        <w:t xml:space="preserve"> expanded migration flows across the globe but also due to a growing number of collaborations between different countries in science, economy, politics, and several other fields. Furthermore, since several of these partnerships rely on written communication, skilled translators </w:t>
      </w:r>
      <w:r w:rsidR="004C5784">
        <w:rPr>
          <w:rFonts w:cstheme="minorHAnsi"/>
        </w:rPr>
        <w:t>play</w:t>
      </w:r>
      <w:r w:rsidRPr="00324308">
        <w:rPr>
          <w:rFonts w:cstheme="minorHAnsi"/>
        </w:rPr>
        <w:t xml:space="preserve"> an increasingly important role in the exchange process. Nevertheless, an important aspect that has often been neglected in previous studies on multilingual language processing is the type of English used for written communication (e.g., </w:t>
      </w:r>
      <w:r w:rsidRPr="00324308">
        <w:rPr>
          <w:rFonts w:cstheme="minorHAnsi"/>
        </w:rPr>
        <w:fldChar w:fldCharType="begin" w:fldLock="1"/>
      </w:r>
      <w:r w:rsidR="00E96BE4">
        <w:rPr>
          <w:rFonts w:cstheme="minorHAnsi"/>
        </w:rPr>
        <w:instrText>ADDIN CSL_CITATION {"citationItems":[{"id":"ITEM-1","itemData":{"DOI":"10.1075/tis.8.2.04alb","ISSN":"1932-2798","abstract":"At the crossroads of English as a lingua franca (ELF) research and interpreting studies, it is paramount to examine why interpreters are at odds with ELF communication in general and with the effects of the output of the growing number of non-native English conference speakers on their work in particular. On the basis of a small-scale case study, the stumbling blocks resulting from non-native English input are examined. The findings point toward what may be a major impediment: activation and retrieval constraints can result from ELF speakers’ restricted power of expression and have an adverse effect on the interpreter’s inferential processing and target text rendering. In the discussion, it is argued that a key problem for devising compensatory (strategic or didactic) measures may lie in the unpredictable and open-ended nature of the means of expression creatively constructed by ELF speakers, which makes it extremely difficult for interpreters to build up a stock of resources that will match the ongoing input items, allowing them to function as activating cues.","author":[{"dropping-particle":"","family":"Albl-Mikasa","given":"Michaela","non-dropping-particle":"","parse-names":false,"suffix":""}],"container-title":"Translation and Interpreting Studies. The Journal of the American Translation and Interpreting Studies Association","id":"ITEM-1","issue":"2","issued":{"date-parts":[["2013","11","29"]]},"page":"191-210","publisher":"John Benjamins","title":"ELF speakers’ restricted power of expression: Implications for interpreters’ processing","type":"article-journal","volume":"8"},"uris":["http://www.mendeley.com/documents/?uuid=b5e3df04-6df6-408b-aaea-2e423abd1374"]},{"id":"ITEM-2","itemData":{"ISBN":"3631706898","abstract":"Based on the same PowerPoint slides, the presentation of technical content by one native and two non-native English speakers produced diferent source texts. Tis paper explores how diferences in text organization and the use of discourse markers may infuence interpreters’ performance and explain their unease with non-native English speakers.","author":[{"dropping-particle":"","family":"Albl-Mikasa","given":"Michaela","non-dropping-particle":"","parse-names":false,"suffix":""},{"dropping-particle":"","family":"Guggisberg","given":"Sandra","non-dropping-particle":"","parse-names":false,"suffix":""},{"dropping-particle":"","family":"Talirz","given":"Fenja","non-dropping-particle":"","parse-names":false,"suffix":""}],"container-title":"Translata II: «Translation Studies &amp; Translation Practice», Innsbruck, Austria, 30 October-1 November 2014","id":"ITEM-2","issued":{"date-parts":[["2017"]]},"page":"276-275","publisher":"Peter Lang","title":"(Source) texting ELF-native and non-native English speaker discourse production and conference interpreters' preference for the native speaker","type":"article"},"uris":["http://www.mendeley.com/documents/?uuid=9681dba2-4234-4e85-bc93-0f649978796a"]}],"mendeley":{"formattedCitation":"(Albl-Mikasa, 2013; Albl-Mikasa et al., 2017)","manualFormatting":"Albl-Mikasa, 2013; Albl-Mikasa et al., 2017)","plainTextFormattedCitation":"(Albl-Mikasa, 2013; Albl-Mikasa et al., 2017)","previouslyFormattedCitation":"(Albl-Mikasa, 2013; Albl-Mikasa et al., 2017)"},"properties":{"noteIndex":0},"schema":"https://github.com/citation-style-language/schema/raw/master/csl-citation.json"}</w:instrText>
      </w:r>
      <w:r w:rsidRPr="00324308">
        <w:rPr>
          <w:rFonts w:cstheme="minorHAnsi"/>
        </w:rPr>
        <w:fldChar w:fldCharType="separate"/>
      </w:r>
      <w:r w:rsidRPr="00324308">
        <w:rPr>
          <w:rFonts w:cstheme="minorHAnsi"/>
          <w:noProof/>
        </w:rPr>
        <w:t>Albl-Mikasa, 2013; Albl-Mikasa et al., 2017)</w:t>
      </w:r>
      <w:r w:rsidRPr="00324308">
        <w:rPr>
          <w:rFonts w:cstheme="minorHAnsi"/>
        </w:rPr>
        <w:fldChar w:fldCharType="end"/>
      </w:r>
      <w:r w:rsidRPr="00324308">
        <w:rPr>
          <w:rFonts w:cstheme="minorHAnsi"/>
        </w:rPr>
        <w:t>. In fact, with the fast proliferation of English as a lingua franca (ELF), several authors commonly use English as a second language for communication purposes. Hence, professional translators are increasingly dealing with non-native English texts</w:t>
      </w:r>
      <w:r w:rsidR="004C5784">
        <w:rPr>
          <w:rFonts w:cstheme="minorHAnsi"/>
        </w:rPr>
        <w:t>,</w:t>
      </w:r>
      <w:r w:rsidRPr="00324308">
        <w:rPr>
          <w:rFonts w:cstheme="minorHAnsi"/>
        </w:rPr>
        <w:t xml:space="preserve"> which are often difficult to understand due to </w:t>
      </w:r>
      <w:r w:rsidRPr="00324308">
        <w:rPr>
          <w:rStyle w:val="q4iawc"/>
          <w:rFonts w:cstheme="minorHAnsi"/>
          <w:szCs w:val="24"/>
          <w:lang w:val="en"/>
        </w:rPr>
        <w:t>ambiguities, incoherences</w:t>
      </w:r>
      <w:r w:rsidR="004C5784">
        <w:rPr>
          <w:rStyle w:val="q4iawc"/>
          <w:rFonts w:cstheme="minorHAnsi"/>
          <w:szCs w:val="24"/>
          <w:lang w:val="en"/>
        </w:rPr>
        <w:t>,</w:t>
      </w:r>
      <w:r w:rsidRPr="00324308">
        <w:rPr>
          <w:rStyle w:val="q4iawc"/>
          <w:rFonts w:cstheme="minorHAnsi"/>
          <w:szCs w:val="24"/>
          <w:lang w:val="en"/>
        </w:rPr>
        <w:t xml:space="preserve"> and imprecisions. Accordingly, ELF </w:t>
      </w:r>
      <w:r w:rsidRPr="00324308">
        <w:rPr>
          <w:rFonts w:cstheme="minorHAnsi"/>
        </w:rPr>
        <w:t xml:space="preserve">might be associated with higher cognitive demands </w:t>
      </w:r>
      <w:r w:rsidR="004C5784">
        <w:rPr>
          <w:rFonts w:cstheme="minorHAnsi"/>
        </w:rPr>
        <w:t>than</w:t>
      </w:r>
      <w:r w:rsidRPr="00324308">
        <w:rPr>
          <w:rFonts w:cstheme="minorHAnsi"/>
        </w:rPr>
        <w:t xml:space="preserve"> </w:t>
      </w:r>
      <w:r w:rsidR="00FB3A6F">
        <w:rPr>
          <w:rFonts w:cstheme="minorHAnsi"/>
        </w:rPr>
        <w:t>Standard</w:t>
      </w:r>
      <w:r w:rsidRPr="00324308">
        <w:rPr>
          <w:rFonts w:cstheme="minorHAnsi"/>
        </w:rPr>
        <w:t xml:space="preserve"> Englis</w:t>
      </w:r>
      <w:r w:rsidR="00FB3A6F">
        <w:rPr>
          <w:rFonts w:cstheme="minorHAnsi"/>
        </w:rPr>
        <w:t xml:space="preserve">h </w:t>
      </w:r>
      <w:r w:rsidRPr="00324308">
        <w:rPr>
          <w:rFonts w:cstheme="minorHAnsi"/>
        </w:rPr>
        <w:t>due to additional plausibility checks and compensation loops needed for appropriate and stylish translations</w:t>
      </w:r>
      <w:r w:rsidR="00FB3A6F">
        <w:rPr>
          <w:rFonts w:cstheme="minorHAnsi"/>
        </w:rPr>
        <w:t xml:space="preserve"> </w:t>
      </w:r>
      <w:r w:rsidRPr="00324308">
        <w:rPr>
          <w:rFonts w:cstheme="minorHAnsi"/>
        </w:rPr>
        <w:fldChar w:fldCharType="begin" w:fldLock="1"/>
      </w:r>
      <w:r w:rsidRPr="00324308">
        <w:rPr>
          <w:rFonts w:cstheme="minorHAnsi"/>
        </w:rPr>
        <w:instrText>ADDIN CSL_CITATION {"citationItems":[{"id":"ITEM-1","itemData":{"DOI":"10.1515/jelf-2020-2039","ISSN":"2191933X","abstract":"Many factors can affect the translation and interpreting process, but the quality of source texts has been explicitly identified as an issue in surveys of professional translators and interpreters as well as in recent workplace studies. If translators and interpreters encounter resistance in carrying out their tasks, for example by difficulties in extracting meaning from non-native English input, then flow can be interrupted and performance affected. In this paper, we explore how English as a lingua franca (ELF) input could potentially increase the cognitive load not only for translators and interpreters but also for other multilinguals. We describe the range of methods that can be used to measure the cognitive effort and stress associated with processing ELF input and explain the challenges that can be encountered when researchers are committed to using authentic ELF material to make comparisons under relatively controlled but ecologically valid conditions. One of the driving motivators for this type of research is to understand how interpreters and translators deploy their expertise to deal with ELF input in work settings in order to draw inferences about strategies for other segments of the population.","author":[{"dropping-particle":"","family":"Ehrensberger-Dow","given":"Maureen","non-dropping-particle":"","parse-names":false,"suffix":""},{"dropping-particle":"","family":"Albl-Mikasa","given":"Michaela","non-dropping-particle":"","parse-names":false,"suffix":""},{"dropping-particle":"","family":"Andermatt","given":"Katrin","non-dropping-particle":"","parse-names":false,"suffix":""},{"dropping-particle":"","family":"Hunziker Heeb","given":"Andrea","non-dropping-particle":"","parse-names":false,"suffix":""},{"dropping-particle":"","family":"Lehr","given":"Caroline","non-dropping-particle":"","parse-names":false,"suffix":""}],"container-title":"Journal of English as a Lingua Franca","id":"ITEM-1","issue":"2","issued":{"date-parts":[["2020"]]},"page":"217-238","title":"Cognitive load in processing ELF: Translators, interpreters, and other multilinguals","type":"article-journal","volume":"9"},"uris":["http://www.mendeley.com/documents/?uuid=94ffbb85-ecac-44b9-8b66-da5db5e13614"]}],"mendeley":{"formattedCitation":"(Ehrensberger-Dow et al., 2020)","plainTextFormattedCitation":"(Ehrensberger-Dow et al., 2020)","previouslyFormattedCitation":"(Ehrensberger-Dow et al., 2020)"},"properties":{"noteIndex":0},"schema":"https://github.com/citation-style-language/schema/raw/master/csl-citation.json"}</w:instrText>
      </w:r>
      <w:r w:rsidRPr="00324308">
        <w:rPr>
          <w:rFonts w:cstheme="minorHAnsi"/>
        </w:rPr>
        <w:fldChar w:fldCharType="separate"/>
      </w:r>
      <w:r w:rsidRPr="00324308">
        <w:rPr>
          <w:rFonts w:cstheme="minorHAnsi"/>
          <w:noProof/>
        </w:rPr>
        <w:t>(Ehrensberger-Dow et al., 2020)</w:t>
      </w:r>
      <w:r w:rsidRPr="00324308">
        <w:rPr>
          <w:rFonts w:cstheme="minorHAnsi"/>
        </w:rPr>
        <w:fldChar w:fldCharType="end"/>
      </w:r>
      <w:r w:rsidRPr="00324308">
        <w:rPr>
          <w:rFonts w:cstheme="minorHAnsi"/>
        </w:rPr>
        <w:t xml:space="preserve">. Drawing on this background, a better understanding of the cognitive demands associated with written language translation </w:t>
      </w:r>
      <w:r w:rsidR="004C5784">
        <w:rPr>
          <w:rFonts w:cstheme="minorHAnsi"/>
        </w:rPr>
        <w:t>and</w:t>
      </w:r>
      <w:r w:rsidRPr="00324308">
        <w:rPr>
          <w:rFonts w:cstheme="minorHAnsi"/>
        </w:rPr>
        <w:t xml:space="preserve"> the mechanisms underlying language processing in professional translators and untrained bilinguals becomes increasingly relevant in several disciplines.</w:t>
      </w:r>
    </w:p>
    <w:p w14:paraId="57E6762D" w14:textId="347BF08D" w:rsidR="0034379C" w:rsidRPr="0034379C" w:rsidRDefault="00324308" w:rsidP="00A342A7">
      <w:r>
        <w:t xml:space="preserve">Most of the previous studies on language translation and foreign language processing focused on single features at the word level, including cognate status, level of concreteness and frequency, interlingual homographs, as well as language switching costs </w:t>
      </w:r>
      <w:r>
        <w:fldChar w:fldCharType="begin" w:fldLock="1"/>
      </w:r>
      <w:r>
        <w:instrText xml:space="preserve">ADDIN CSL_CITATION {"citationItems":[{"id":"ITEM-1","itemData":{"DOI":"10.3389/fpsyg.2014.01302","ISSN":"16641078","abstract":"Studies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Psychology","id":"ITEM-1","issued":{"date-parts":[["2014"]]},"page":"1-14","publisher":"Frontiers Research Foundation","title":"Word reading and translation in bilinguals: The impact of formal and informal translation expertise","type":"article-journal","volume":"5"},"uris":["http://www.mendeley.com/documents/?uuid=6fa83ae5-d102-3f12-b697-08511760a3a5"]},{"id":"ITEM-2","itemData":{"DOI":"10.1037/0278-7393.26.5.1283","ISSN":"02787393","PMID":"11009258","abstract":"Do nonselected lexical nodes activate their phonological information? Catalan-Spanish bilinguals were asked to name (a) pictures whose names are cognates in the 2 languages (words that are phonologically similar in the 2 languages) and (b) pictures whose names are noncognates in the 2 languages. If nonselected lexical nodes are phonologically encoded, naming latencies should be shorter for cognate words, and because the cognate status of words is only meaningful for bilingual speakers, this difference should disappear when testing monolingual speakers. The results of Experiment 1 fully supported these predictions. In Experiment 2, the difference between cognate and noncognate words was larger when naming in the nondominant language than when naming in the dominant language. The results of the 2 experiments are interpreted as providing support to cascaded activation models of lexical access.","author":[{"dropping-particle":"","family":"Costa","given":"Albert","non-dropping-particle":"","parse-names":false,"suffix":""},{"dropping-particle":"","family":"Caramazza","given":"Alfonso","non-dropping-particle":"","parse-names":false,"suffix":""},{"dropping-particle":"","family":"Sebastian-Galles","given":"Nuria","non-dropping-particle":"","parse-names":false,"suffix":""}],"container-title":"Journal of Experimental Psychology: Learning Memory and Cognition","id":"ITEM-2","issue":"5","issued":{"date-parts":[["2000"]]},"page":"1283-1296","title":"The cognate facilitation effect: Implications for models of lexical access","type":"article-journal","volume":"26"},"uris":["http://www.mendeley.com/documents/?uuid=eb4bdf97-e4d2-47e3-96ca-33c28841af79"]},{"id":"ITEM-3","itemData":{"DOI":"10.1037/0278-7393.18.5.1001","ISSN":"02787393","abstract":"Three experiments looked for the determinants of performance in 3 versions of the word-translation task. Experiment 1 contained the normal-translation version and the cued-translation version. In Experiment 2 Ss performed the translation-recognition task. In both experiments word frequency and word imageability were manipulated. Both affected performance in all 3 versions of the task. In Experiment 3 (normal translation), in addition to the effects of frequency and imageability, those of context availability, cognate status, definition accuracy, length of the stimulus words and of their translations, and familiarity were studied. All of them correlated with the performance measures, but only 4 variables accounted for unique translation variance: the frequency of the stimulus word, the frequency of the response word, cognate status, and context availability. These results are discussed in terms of bilingual memory structure.","author":[{"dropping-particle":"","family":"Groot","given":"Annette M.B.","non-dropping-particle":"de","parse-names":false,"suffix":""}],"container-title":"Journal of Experimental Psychology: Learning, Memory, and Cognition","id":"ITEM-3","issue":"5","issued":{"date-parts":[["1992"]]},"page":"1001-1018","title":"Determinants of word translation","type":"article-journal","volume":"18"},"uris":["http://www.mendeley.com/documents/?uuid=fcb7aa71-2115-4c45-a5bc-694675eedb5a"]},{"id":"ITEM-4","itemData":{"DOI":"10.1080/20445911.2013.821127","ISSN":"20445911","abstract":"Although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Taylor &amp; Francis.","author":[{"dropping-particle":"","family":"Christoffels","given":"Ingrid K.","non-dropping-particle":"","parse-names":false,"suffix":""},{"dropping-particle":"","family":"Ganushchak","given":"Lesya","non-dropping-particle":"","parse-names":false,"suffix":""},{"dropping-particle":"","family":"Koester","given":"Dirk","non-dropping-particle":"","parse-names":false,"suffix":""}],"container-title":"Journal of Cognitive Psychology","id":"ITEM-4","issue":"5","issued":{"date-parts":[["2013"]]},"page":"646-664","title":"Language conflict in translation: An ERP study of translation production","type":"article-journal","volume":"25"},"uris":["http://www.mendeley.com/documents/?uuid=5dc420c1-1c5b-3a99-bf34-0fea3cd624c6"]},{"id":"ITEM-5","itemData":{"DOI":"10.1017/s1366728902000111","ISSN":"1366-7289","abstract":"Examined control processes in proficient German-English bilinguals, using a visual lexical decision. Ss (aged 20-40 yrs) pressed a \"yes\" button if the letter string was a word in English and a \"no\" button if it was not. The critical stimuli were interlingual homographs such as the low-frequency English word TAG. In German, TAG means \"day\" and is a relatively high frequency word. Ss responded more slowly to an interlingual homograph than to a word matched to its English frequency. As expected, the size of this interference effect depended on various factors. First, including \"pure\" German words in the stimulus list increased interference. However, Ss were able to reduce the degree of interference over time even in the presence of such words. Second, in the absence of pure German words, informing Ss about the presence of interlingual homographs from the start of the experimental trials allowed them to reduce interference. The authors examined the locus of these control effects by analysing carry-over, i.e., reaction times on </w:instrText>
      </w:r>
      <w:r>
        <w:rPr>
          <w:lang w:val="fr-CH"/>
        </w:rPr>
        <w:instrText>word trials immediately following an interlingual homograph or its matched control. They inferred from the patterns of interference and carry-over that the primary locus for reducing interference is external to the bilingual lexico-semantic system. (PsycINFO Database Record (c) 2012 APA, all rights reserved)","author":[{"dropping-particle":"","family":"Studnitz","given":"Roswitha E.","non-dropping-particle":"von","parse-names":false,"suffix":""},{"dropping-particle":"","family":"Green","given":"David W","non-dropping-particle":"","parse-names":false,"suffix":""}],"container-title":"Bilingualism: Language and Cognition","id":"ITEM-5","issue":"1","issued":{"date-parts":[["2002"]]},"page":"1-23","title":"Interlingual homograph interference in German-English bilinguals: Its modulation and locus of control","type":"article-journal","volume":"5"},"uris":["http://www.mendeley.com/documents/?uuid=7aedb7f1-984f-4bd5-a74d-ee07c0fc1b36"]}],"mendeley":{"formattedCitation":"(Christoffels et al., 2013; Costa et al., 2000; de Groot, 1992; García et al., 2014; von Studnitz &amp; Green, 2002)","plainTextFormattedCitation":"(Christoffels et al., 2013; Costa et al., 2000; de Groot, 1992; García et al., 2014; von Studnitz &amp; Green, 2002)","previouslyFormattedCitation":"(Christoffels et al., 2013; Costa et al., 2000; de Groot, 1992; García et al., 2014; von Studnitz &amp; Green, 2002)"},"properties":{"noteIndex":0},"schema":"https://github.com/citation-style-language/schema/raw/master/csl-citation.json"}</w:instrText>
      </w:r>
      <w:r>
        <w:fldChar w:fldCharType="separate"/>
      </w:r>
      <w:r>
        <w:rPr>
          <w:noProof/>
          <w:lang w:val="fr-CH"/>
        </w:rPr>
        <w:t>(Christoffels et al., 2013; Costa et al., 2000; de Groot, 1992; García et al., 2014; von Studnitz &amp; Green, 2002)</w:t>
      </w:r>
      <w:r>
        <w:fldChar w:fldCharType="end"/>
      </w:r>
      <w:r>
        <w:rPr>
          <w:lang w:val="fr-CH"/>
        </w:rPr>
        <w:t xml:space="preserve">. </w:t>
      </w:r>
      <w:r>
        <w:t xml:space="preserve">Otherwise, the few studies </w:t>
      </w:r>
      <w:r w:rsidR="00477C40">
        <w:t>that</w:t>
      </w:r>
      <w:r>
        <w:t xml:space="preserve"> focused on translation at the text level provided evidence </w:t>
      </w:r>
      <w:r w:rsidR="00477C40">
        <w:t>of the</w:t>
      </w:r>
      <w:r>
        <w:t xml:space="preserve"> influence of translation direction on behavioral metrics. More specifically, forward translation (FT) from the first (L1) to a second language (L2) is typically found to have shorter response times than backward translation (BT) from L2 to L1 </w:t>
      </w:r>
      <w:r>
        <w:fldChar w:fldCharType="begin" w:fldLock="1"/>
      </w:r>
      <w:r>
        <w:instrText>ADDIN CSL_CITATION {"citationItems":[{"id":"ITEM-1","itemData":{"DOI":"10.1080/0907676X.2018.1549575","ISSN":"0907-676X","abstract":"This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conditions are appropriate for this promising space to assert itself as a full-fledged research arena.","author":[{"dropping-particle":"","family":"Muñoz","given":"Edinson","non-dropping-particle":"","parse-names":false,"suffix":""},{"dropping-particle":"","family":"Calvo","given":"Noelia","non-dropping-particle":"","parse-names":false,"suffix":""},{"dropping-particle":"","family":"García","given":"Adolfo M.","non-dropping-particle":"","parse-names":false,"suffix":""}],"container-title":"Perspectives","id":"ITEM-1","issue":"4","issued":{"date-parts":[["2018"]]},"page":"483-509","publisher":"Taylor &amp; Francis","title":"Grounding translation and interpreting in the brain: what has been, can be, and must be done","type":"article-journal","volume":"27"},"uris":["http://www.mendeley.com/documents/?uuid=e001466f-0039-4b76-a936-6efdc7ffdcd7"]}],"mendeley":{"formattedCitation":"(Muñoz et al., 2018)","plainTextFormattedCitation":"(Muñoz et al., 2018)","previouslyFormattedCitation":"(Muñoz et al., 2018)"},"properties":{"noteIndex":0},"schema":"https://github.com/citation-style-language/schema/raw/master/csl-citation.json"}</w:instrText>
      </w:r>
      <w:r>
        <w:fldChar w:fldCharType="separate"/>
      </w:r>
      <w:r>
        <w:rPr>
          <w:noProof/>
        </w:rPr>
        <w:t>(Muñoz et al., 2018)</w:t>
      </w:r>
      <w:r>
        <w:fldChar w:fldCharType="end"/>
      </w:r>
      <w:r>
        <w:t xml:space="preserve">. In addition, neuroimaging studies found that BT and FT are partly based on different neural mechanisms as reflected by divergent patterns of brain activity </w:t>
      </w:r>
      <w:r>
        <w:fldChar w:fldCharType="begin" w:fldLock="1"/>
      </w:r>
      <w:r>
        <w:instrText xml:space="preserve">ADDIN CSL_CITATION {"citationItems":[{"id":"ITEM-1","itemData":{"DOI":"10.1075/fol.23.3.02gar","ISSN":"0929-998X","abstract":"Systemic Functional Linguistics (SFL) has long been characterized by its openness towards contributions from other fields. However, it has remained virtually uninformed by neuroscience. Such a disconnection has become all the more unfortunate since SFL ventured into the cognitive domain (Halliday &amp; Matthiessen 1999). Opening a new avenue of disciplinary interaction for SFL, this paper reviews experimental studies on the neurocognitive basis of processes and verbs of doing, highlighting their manifold implications for the theory. Available data corroborates the SFL assumptions that these processes and verbs are (i) conceptually different from participants and nouns, (ii) functionally distinguishable from other process and verb types, and (iii) non-arbitrarily related to each other. Moreover, the evidence shows that (at least some of) the conceptual distinctions within semantics are naturally grounded in more basic (motor and perceptual) neurocognitive distinctions. This, we propose, calls for an elaboration of the stratified SFL model via the inclusion of a sensorimotor stratum. More generally, the article seeks to foster an empirically sound and theoretically relevant dialogue between SFL and promising approaches within cognitive neuroscience.","author":[{"dropping-particle":"","family":"García","given":"Adolfo M.","non-dropping-particle":"","parse-names":false,"suffix":""},{"dropping-particle":"","family":"Ibáñez","given":"Agustín","non-dropping-particle":"","parse-names":false,"suffix":""}],"container-title":"Functions of Language","id":"ITEM-1","issue":"3","issued":{"date-parts":[["2016"]]},"page":"305-335","title":"Processes and verbs of doing, in the brain","type":"article-journal","volume":"23"},"uris":["http://www.mendeley.com/documents/?uuid=94170607-4947-4586-9fdc-5b3af618e80f","http://www.mendeley.com/documents/?uuid=de70c0ca-93c3-487d-95e8-251c1288dd75"]},{"id":"ITEM-2","itemData":{"DOI":"10.1073/pnas.92.7.2899","ISSN":"00278424","PMID":"7708745","abstract":"We used positron emission tomography to investigate word generation in subjects whose first language was English but who were also proficient in French. These subjects performed three types of lexical search: rhyme generation based on phonological cues, synonym generation requiring a semantic search, and translation involving access to a semantic representation in the other language. Two control tasks required word repetition in each language. We investigated whether phonological and semantic word-generation activate similar regions and whether the same neural substrates subserve the second language as subserve the first. A series of cerebral blood flow increases, corresponding to Brodmann's areas 47, 46, 45, and 8, were observed in the left frontal cortex when the baseline repetition task was subtracted from each of the respective generation tasks. The results suggest that common neural substrates are involved in within- and across- language searches and that the left inferior frontal region is activated irrespective of whether the search is guided by phonological or semantic cues.","author":[{"dropping-particle":"","family":"Klein","given":"D","non-dropping-particle":"","parse-names":false,"suffix":""},{"dropping-particle":"","family":"Milner","given":"B","non-dropping-particle":"","parse-names":false,"suffix":""},{"dropping-particle":"","family":"Zatorre","given":"R. J.","non-dropping-particle":"","parse-names":false,"suffix":""},{"dropping-particle":"","family":"Meyer","given":"E.","non-dropping-particle":"","parse-names":false,"suffix":""},{"dropping-particle":"","family":"Evans","given":"A. C.","non-dropping-particle":"","parse-names":false,"suffix":""}],"container-title":"Proceedings of the National Academy of Sciences of the United States of America","id":"ITEM-2","issue":"7","issued":{"date-parts":[["1995"]]},"page":"2899-2903","title":"The neural substrates underlying word generation: A bilingual functional- imaging study","type":"article-journal","volume":"92"},"uris":["http://www.mendeley.com/documents/?uuid=35abcc4b-f773-48ad-b0fe-5cf693e794c8","http://www.mendeley.com/documents/?uuid=7d0a2b26-614b-4461-a113-dbd96e7b1ba8"]},{"id":"ITEM-3","itemData":{"DOI":"10.1016/S0361-9230(02)00871-7","ISSN":"03619230","PMID":"12431754","abstract":"The organisation of language in the brain of multilingual people remains controversial. Using a high temporal resolution 12-channel near-infrared continuous wave spectroscopy system, we have demonstrated that it is possible to monitor non-invasively, comfortably and, without the interferences due to intrinsic limitations of positron emission tomography (PET) and functional magnetic resonance imaging (fMRI), cortical oxygenation changes in the Broca's area in response to translation of short sentences and language switching. Eight Dutch students proficient in English translated aloud from their native language into English or vice versa or alternating (switching) short visually presented sentences. These tasks provoked, in the left inferior frontal cortex which includes the Broca's area, a consistent and incremental rise in oxyhaemoglobin accompanied by a smaller decrease in deoxyhaemoglobin. The investigated cortical areas surrounding the Broca's area showed no uniform and consistent oxygenation changes upon the three different translation tasks. These results confirm that Broca's area is involved in the translation process and its so called activation is unaffected by the direction of the translation. In addition, these results strengthen the role of near-infrared multi-point measurements as a powerful tool for investigating the spatial and temporal features of the cortical oxygenation changes during language processing. © 2002 Elsevier Science Inc. All rights reserved.","author":[{"dropping-particle":"","family":"Quaresima","given":"Valentina","non-dropping-particle":"","parse-names":false,"suffix":""},{"dropping-particle":"","family":"Ferrari","given":"Marco","non-dropping-particle":"","parse-names":false,"suffix":""},{"dropping-particle":"","family":"Sluijs","given":"Marco C.P.","non-dropping-particle":"Van Der","parse-names":false,"suffix":""},{"dropping-particle":"","family":"Menssen","given":"Jan","non-dropping-particle":"","parse-names":false,"suffix":""},{"dropping-particle":"","family":"Colier","given":"Willy N.J.M.","non-dropping-particle":"","parse-names":false,"suffix":""}],"container-title":"Brain Research Bulletin","id":"ITEM-3","issue":"3","issued":{"date-parts":[["2002","11"]]},"page":"235-243","publisher":"Elsevier","title":"Lateral frontal cortex oxygenation changes during translation and language switching revealed by non-invasive near-infrared multi-point measurements","type":"article-journal","volume":"59"},"uris":["http://www.mendeley.com/documents/?uuid=d55ff945-930c-376e-86ae-6c108af13ae1","http://www.mendeley.com/documents/?uuid=9b5c6848-39f0-47a8-b063-662dd2bca342"]},{"id":"ITEM-4","itemData":{"DOI":"10.1016/S0304-3940(00)01540-8","ISSN":"03043940","PMID":"11058793","abstract":"Brain activation was measured in professional interpreters during simultaneous interpreting (SI) vs. repetition (shadowing) of auditorily presented text by positron emission tomography (PET). SI into the native language (Finnish) elicited left frontal activation increases. SI into the non-native language (English) elicited much more extensive left-sided fronto-temporal activation increases. Our results indicate that SI activates predominantly left-hemispheric structures (particularly the left dorsolateral frontal cortex) previously related to lexical search, semantic processing and verbal working memory. Brain activation patterns were clearly modulated by direction of translation, with more extensive activation during translation into the non-native language which is often considered to a be more demanding task. Copyright (C) 2000 Elsevier Science Ireland Ltd.","author":[{"dropping-particle":"","family":"Rinne","given":"J. O.","non-dropping-particle":"","parse-names":false,"suffix":""},{"dropping-particle":"","family":"Tommola","given":"J.","non-dropping-particle":"","parse-names":false,"suffix":""},{"dropping-particle":"","family":"Laine","given":"M.","non-dropping-particle":"","parse-names":false,"suffix":""},{"dropping-particle":"","family":"Krause","given":"B. J.","non-dropping-particle":"","parse-names":false,"suffix":""},{"dropping-particle":"","family":"Schmidt","given":"D.","non-dropping-particle":"","parse-names":false,"suffix":""},{"dropping-particle":"","family":"Kaasinen","given":"V.","non-dropping-particle":"","parse-names":false,"suffix":""},{"dropping-particle":"","family":"Teräs","given":"M.","non-dropping-particle":"","parse-names":false,"suffix":""},{"dropping-particle":"","family":"Sipilä","given":"H.","non-dropping-particle":"","parse-names":false,"suffix":""},{"dropping-particle":"","family":"Sunnari","given":"M.","non-dropping-particle":"","parse-names":false,"suffix":""}],"container-title":"Neuroscience Letters","id":"ITEM-4","issue":"2","issued":{"date-parts":[["2000","11"]]},"page":"85-88","publisher":"Elsevier","title":"The translating brain: cerebral activation patterns during simultaneous interpreting","type":"article-journal","volume":"294"},"uris":["http://www.mendeley.com/documents/?uuid=443bc27e-35e1-3844-a4c7-624d913e2986","http://www.mendeley.com/documents/?uuid=164665bb-f611-4703-b3a0-365de6984ec4"]},{"id":"ITEM-5","itemData":{"DOI":"10.1080/0907676X.2018.1549575","ISSN":"0907-676X","abstract":"This paper offers an overview of neurocognitive research on translation and interpreting, an area whose history spans almost 100 years. First, we identify the main milestones in the development of this field, considering empirical breakthroughs (based on neuropsychological and neuroscientific evidence) as well as theoretical and institutional advances. Second, we review three areas of inquiry for which abundant evidence is already available, namely: (i) the circuits involved in backward and forward translation, (ii) the mechanisms engaged depending on variables of the translation unit, and (iii) the neurocognitive impact of expertise in simultaneous interpreting. Third, we discuss the field’s prospects for development, identifying key possibilities and methodological limitations. Finally, we enumerate the principal requirements for the consolidation of the neurocognitive approach (e.g. interdisciplinary training, greater collaboration between translation studies scholars and neuroscientists, increased funding, and presence in high-impact journals). In sum, we intend to show that knowledge about the cerebral basis of translation and interpreting has been growing over the decades and that </w:instrText>
      </w:r>
      <w:r>
        <w:rPr>
          <w:lang w:val="fr-CH"/>
        </w:rPr>
        <w:instrText>conditions are appropriate for this promising space to assert itself as a full-fledged research arena.","author":[{"dropping-particle":"","family":"Muñoz","given":"Edinson","non-dropping-particle":"","parse-names":false,"suffix":""},{"dropping-particle":"","family":"Calvo","given":"Noelia","non-dropping-particle":"","parse-names":false,"suffix":""},{"dropping-particle":"","family":"García","given":"Adolfo M.","non-dropping-particle":"","parse-names":false,"suffix":""}],"container-title":"Perspectives","id":"ITEM-5","issue":"4","issued":{"date-parts":[["2018"]]},"page":"483-509","publisher":"Taylor &amp; Francis","title":"Grounding translation and interpreting in the brain: what has been, can be, and must be done","type":"article-journal","volume":"27"},"uris":["http://www.mendeley.com/documents/?uuid=e001466f-0039-4b76-a936-6efdc7ffdcd7"]}],"mendeley":{"formattedCitation":"(García &amp; Ibáñez, 2016; Klein et al., 1995; Muñoz et al., 2018; Quaresima et al., 2002; Rinne et al., 2000)","manualFormatting":"(García &amp; Ibáñez, 2016; Klein et al., 1995; Quaresima et al., 2002; Rinne et al., 2000)","plainTextFormattedCitation":"(García &amp; Ibáñez, 2016; Klein et al., 1995; Muñoz et al., 2018; Quaresima et al., 2002; Rinne et al., 2000)","previouslyFormattedCitation":"(García &amp; Ibáñez, 2016; Klein et al., 1995; Muñoz et al., 2018; Quaresima et al., 2002; Rinne et al., 2000)"},"properties":{"noteIndex":0},"schema":"https://github.com/citation-style-language/schema/raw/master/csl-citation.json"}</w:instrText>
      </w:r>
      <w:r>
        <w:fldChar w:fldCharType="separate"/>
      </w:r>
      <w:r>
        <w:rPr>
          <w:noProof/>
          <w:lang w:val="fr-CH"/>
        </w:rPr>
        <w:t>(García &amp; Ibáñez, 2016; Klein et al., 1995; Quaresima et al., 2002; Rinne et al., 2000)</w:t>
      </w:r>
      <w:r>
        <w:fldChar w:fldCharType="end"/>
      </w:r>
      <w:r>
        <w:rPr>
          <w:lang w:val="fr-CH"/>
        </w:rPr>
        <w:t xml:space="preserve">. </w:t>
      </w:r>
      <w:r>
        <w:t>In particular, FT is thought to require more cogni</w:t>
      </w:r>
      <w:r>
        <w:lastRenderedPageBreak/>
        <w:t>tive effort and to place more demands on executive control than BT, possibly because during FT</w:t>
      </w:r>
      <w:r w:rsidR="00477C40">
        <w:t>,</w:t>
      </w:r>
      <w:r>
        <w:t xml:space="preserve"> L1 has to be more strongly suppressed to avoid interferences from the dominant language</w:t>
      </w:r>
      <w:r>
        <w:fldChar w:fldCharType="begin" w:fldLock="1"/>
      </w:r>
      <w:r>
        <w:instrText>ADDIN CSL_CITATION {"citationItems":[{"id":"ITEM-1","itemData":{"DOI":"10.1075/btl.128.02gar","ISBN":"9789027266347","ISSN":"09297316","abstract":"Reembedding Translation Process Research is a rich collection of empirical research papers investigating important new facets of the relationship between translation and cognition. The common thread running through the collection is the notion of “re-embedding” the acts of translating and interpreting—and the ways we understand them. That is, they all aim to re-situate these acts within what we now know about the brain, the powerful relationship of brain and body, and the complex interaction between cognition and the environment in which it is embedded. Each chapter focuses on a particular aspect of the overall notion of re-embedding, thereby expanding the breadth of empirical research about translating. This book refuses Descartes'distinction between mind and brain, and reaffirms the highly dynamic, emergent, and interactive nature of cognitive processes in translation. The overarching conclusion is that translation studies should reconsider, re-embed, any model of translation processes that arises without properly accommodating the interdependence of brain, body, and environment in the emergence of cognition.","author":[{"dropping-particle":"","family":"García","given":"Adolfo M.","non-dropping-particle":"","parse-names":false,"suffix":""},{"dropping-particle":"","family":"Mikulan","given":"Ezequiel","non-dropping-particle":"","parse-names":false,"suffix":""},{"dropping-particle":"","family":"Ibáñez","given":"Agustín","non-dropping-particle":"","parse-names":false,"suffix":""}],"container-title":"Reembedding translation process research","editor":[{"dropping-particle":"","family":"Muñoz Martín","given":"R","non-dropping-particle":"","parse-names":false,"suffix":""}],"id":"ITEM-1","issued":{"date-parts":[["2016"]]},"page":"21-46","publisher":"John Benjamins","publisher-place":"Amsterdam","title":"A neuroscientific toolkit for translation studies","type":"chapter"},"uris":["http://www.mendeley.com/documents/?uuid=8b91e824-08b3-4c3d-8d43-b707d6e4d7dd","http://www.mendeley.com/documents/?uuid=187d6195-9f21-4e20-b50a-935b1b7566ec"]}],"mendeley":{"formattedCitation":"(García et al., 2016)","manualFormatting":"(García et al., 2016","plainTextFormattedCitation":"(García et al., 2016)","previouslyFormattedCitation":"(García et al., 2016)"},"properties":{"noteIndex":0},"schema":"https://github.com/citation-style-language/schema/raw/master/csl-citation.json"}</w:instrText>
      </w:r>
      <w:r>
        <w:fldChar w:fldCharType="separate"/>
      </w:r>
      <w:r>
        <w:rPr>
          <w:noProof/>
        </w:rPr>
        <w:t>(García et al., 2016</w:t>
      </w:r>
      <w:r>
        <w:fldChar w:fldCharType="end"/>
      </w:r>
      <w:r>
        <w:t>)</w:t>
      </w:r>
      <w:r>
        <w:rPr>
          <w:i/>
          <w:iCs/>
        </w:rPr>
        <w:t>.</w:t>
      </w:r>
    </w:p>
    <w:p w14:paraId="6A4E60D2" w14:textId="138F2A52" w:rsidR="00F2330B" w:rsidRPr="0034379C" w:rsidRDefault="00F2330B" w:rsidP="00A342A7">
      <w:pPr>
        <w:rPr>
          <w:lang w:eastAsia="de-CH"/>
        </w:rPr>
      </w:pPr>
      <w:r>
        <w:t xml:space="preserve">Although bilingualism and translation studies constitute a relatively young branch of research, a handful of them found that professional translators show changes in neuronal pathways and are characterized by facilitation in lexical processing compared to non-translator bilinguals </w:t>
      </w:r>
      <w:r>
        <w:fldChar w:fldCharType="begin" w:fldLock="1"/>
      </w:r>
      <w:r w:rsidR="00E96BE4">
        <w:instrText>ADDIN CSL_CITATION {"citationItems":[{"id":"ITEM-1","itemData":{"DOI":"10.1016/j.actpsy.2010.07.009","ISSN":"00016918","PMID":"20705277","abstract":"Two experiments were conducted measuring self-paced reading to study language access and language selection in professional translators and bilinguals when they understood sentences randomly presented in their first language (L1, Spanish) and second language (L2, English). These sentences contained a critical cognate word or a control matched word. The effect of cognate words was considered an index of between-language activation while the inhibition of the non-target language was examined with the asymmetrical switching cost. In Experiment 1, participants read and repeated sentences while in Experiment 2 participants read sentences without repeating them after reading. The results indicated that lexical processing depended on the experience of participants in professional translation and the demands imposed by the understanding task (reading and repeating or only reading). © 2010 Elsevier B.V.","author":[{"dropping-particle":"","family":"Ibáñez","given":"A. J.","non-dropping-particle":"","parse-names":false,"suffix":""},{"dropping-particle":"","family":"Macizo","given":"P.","non-dropping-particle":"","parse-names":false,"suffix":""},{"dropping-particle":"","family":"Bajo","given":"M. T.","non-dropping-particle":"","parse-names":false,"suffix":""}],"container-title":"Acta Psychologica","id":"ITEM-1","issue":"2","issued":{"date-parts":[["2010","10","1"]]},"page":"257-266","publisher":"North-Holland","title":"Language access and language selection in professional translators","type":"article-journal","volume":"135"},"uris":["http://www.mendeley.com/documents/?uuid=80846fd5-c98f-3217-9ab8-c9f3c06c0ac7"]},{"id":"ITEM-2","itemData":{"DOI":"10.7202/1011262ar","ISSN":"0026-0452","abstract":"The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-2","issue":"4","issued":{"date-parts":[["2012"]]},"page":"952-975","title":"Gazing and typing activities during translation: A comparative study of translation units of professional and student translators","type":"article-journal","volume":"56"},"uris":["http://www.mendeley.com/documents/?uuid=32705330-e15f-46b2-af21-4c9ca74aa6e6"]},{"id":"ITEM-3","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Bulletin","id":"ITEM-3","issue":"1","issued":{"date-parts":[["2007"]]},"page":"57-65","title":"Event-related EEG theta and alpha band oscillatory responses during language translation","type":"article-journal","volume":"72"},"uris":["http://www.mendeley.com/documents/?uuid=05a13a56-ca14-421e-8a75-e13853b26366"]},{"id":"ITEM-4","itemData":{"DOI":"10.1016/j.neuroscience.2021.11.046","ISSN":"18737544","PMID":"34864107","abstract":"Mainstream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M.","non-dropping-particle":"","parse-names":false,"suffix":""}],"container-title":"Neuroscience","id":"ITEM-4","issued":{"date-parts":[["2022","1"]]},"page":"134-143","publisher":"Pergamon","title":"The bilingual lexicon, back and forth: Electrophysiological signatures of translation asymmetry","type":"article-journal","volume":"481"},"uris":["http://www.mendeley.com/documents/?uuid=b15ebd9d-04c7-3c10-b24c-3a8bc4ed9153","http://www.mendeley.com/documents/?uuid=7cb1c4b7-41df-4c30-a015-183c4092bb89"]},{"id":"ITEM-5","itemData":{"DOI":"10.1016/j.jml.2017.04.002","ISSN":"0749596X","abstract":"We report three experiments on two groups of Spanish–English bilinguals who differed in codeswitching experience (codeswitchers and non-codeswitchers) to examine how different production choices predict comprehension difficulty. Experiment 1 examined the processing of gender congruent and gender incongruent determiner-noun switches in sentential contexts using event-related potentials. While codeswitchers demonstrated N400 sensitivity to congruency manipulations, non-codeswitchers showed a modulation of early frontal EEG activity to switching, regardless of switch type. Experiment 2 validated the translation-equivalent target words compared in Experiment 1. In Experiment 3, the bilinguals who participated in Experiment 1 completed a task that elicited naturally-produced codeswitched speech. Codeswitchers switched more often than non-codeswitchers, and their switches robustly reflected the conditions that were more easily processed in Experiment 1. Together, the results indicate the comprehension system becomes optimally attuned to variation in the input, and demonstrate that switching costs depend on the type of codeswitch and bilinguals’ language experience.","author":[{"dropping-particle":"","family":"Beatty-Martínez","given":"Anne L.","non-dropping-particle":"","parse-names":false,"suffix":""},{"dropping-particle":"","family":"Dussias","given":"Paola E.","non-dropping-particle":"","parse-names":false,"suffix":""}],"container-title":"Journal of Memory and Language","id":"ITEM-5","issued":{"date-parts":[["2017"]]},"page":"173-189","title":"Bilingual experience shapes language processing: Evidence from codeswitching","type":"article-journal","volume":"95"},"uris":["http://www.mendeley.com/documents/?uuid=0f853e97-7ca9-4ae3-9a01-0bc7916c481d","http://www.mendeley.com/documents/?uuid=f0ee9562-4835-440f-98a5-a3ba750026c7"]},{"id":"ITEM-6","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Psychology","id":"ITEM-6","issued":{"date-parts":[["2014"]]},"page":"1-14","publisher":"Frontiers Research Foundation","title":"Word reading and translation in bilinguals: The impact of formal and informal translation expertise","type":"article-journal","volume":"5"},"uris":["http://www.mendeley.com/documents/?uuid=6fa83ae5-d102-3f12-b697-08511760a3a5"]},{"id":"ITEM-7","itemData":{"DOI":"10.1016/j.neuropsychologia.2017.12.034","ISSN":"18733514","PMID":"29275005","abstract":"Translation is a demanding process during which a message is analyzed, translated and communicated from one language to another. Despite numerous studies on translation mechanisms, the electrophysiological processes underlying translation with overt production remain largely unexplored. Here, we investigated how behavioral response patterns and spatial-temporal brain dynamics differ in a translation compared to a control within-language word-generation task. We also investigated how forward and backward translation differs on the behavioral and electrophysiological level. To address these questions, healthy late bilingual subjects performed a translation and a within-language control task while a 128-channel EEG was recorded. Behavioral data showed faster responses for translation compared to within-language word generation and faster responses for backward than forward translation. The ERP-analysis revealed stronger early (&lt; 200 ms) preparatory and attentional processes for between than within word generation. Later (424–630 ms) differences were characterized by distinct engagement of domain-general control networks, namely self-monitoring and lexical access interference. Language asymmetry effects occurred at a later stage (600 ms), reflecting differences in conceptual processing characterized by a larger involvement of areas implicated in attention, arousal and awareness for forward versus backward translation.","author":[{"dropping-particle":"","family":"Jost","given":"Lea B.","non-dropping-particle":"","parse-names":false,"suffix":""},{"dropping-particle":"","family":"Radman","given":"Narges","non-dropping-particle":"","parse-names":false,"suffix":""},{"dropping-particle":"","family":"Buetler","given":"Karin A.","non-dropping-particle":"","parse-names":false,"suffix":""},{"dropping-particle":"","family":"Annoni","given":"Jean Marie","non-dropping-particle":"","parse-names":false,"suffix":""}],"container-title":"Neuropsychologia","id":"ITEM-7","issued":{"date-parts":[["2018"]]},"page":"245-254","publisher":"Elsevier Ltd","title":"Behavioral and electrophysiological signatures of word translation processes","type":"article-journal","volume":"109"},"uris":["http://www.mendeley.com/documents/?uuid=397d5197-5dd6-4907-8e69-c3c9820857ef","http://www.mendeley.com/documents/?uuid=7e9cd9d1-4bc4-4006-9b69-1219dc946622","http://www.mendeley.com/documents/?uuid=d4f94564-8348-4b09-9d46-3fd40fd8ac94"]},{"id":"ITEM-8","itemData":{"DOI":"10.1080/20445911.2013.821127","ISSN":"20445911","abstract":"Although most bilinguals can translate with relative ease, the underlying neuro-cognitive processes are poorly understood. Using event-related brain potentials (ERPs) we investigated the temporal course of word translation. Participants translated words from and to their first (L1, Dutch) and second (L2, English) language while ERPs were recorded. Interlingual homographs (IHs) were included to introduce language conflict. IHs share orthographic form but have different meanings in L1 and L2 (e.g., \"room\" in Dutch refers to CREAM). Results showed that the brain distinguished between translation directions as early as 200 ms after word presentation: the P2 amplitudes were more positive in the L10L2 translation direction. The N400 was also modulated by translation direction, with more negative amplitudes in the L20L1 translation direction. Furthermore, the IHs were translated more slowly, induced more errors, and elicited more negative N400 amplitudes than control words. In a naming experiment, participants read aloud the same words in L1 or L2 while ERPs were recorded. Results showed no effect of either IHs or language, suggesting that task schemas may be crucially related to language control in translation. Furthermore, translation appears to involve conceptual processing in both translation directions, and the task goal appears to influence how words are processed. © 2013 Taylo</w:instrText>
      </w:r>
      <w:r w:rsidR="00E96BE4" w:rsidRPr="007A6E53">
        <w:rPr>
          <w:lang w:val="fr-CH"/>
        </w:rPr>
        <w:instrText>r &amp; Francis.","author":[{"dropping-particle":"","family":"Christoffels","given":"Ingrid K.","non-dropping-particle":"","parse-names":false,"suffix":""},{"dropping-particle":"","family":"Ganushchak","given":"Lesya","non-dropping-particle":"","parse-names":false,"suffix":""},{"dropping-particle":"","family":"Koester","given":"Dirk","non-dropping-particle":"","parse-names":false,"suffix":""}],"container-title":"Journal of Cognitive Psychology","id":"ITEM-8","issue":"5","issued":{"date-parts":[["2013"]]},"page":"646-664","title":"Language conflict in translation: An ERP study of translation production","type":"article-journal","volume":"25"},"uris":["http://www.mendeley.com/documents/?uuid=5dc420c1-1c5b-3a99-bf34-0fea3cd624c6"]}],"mendeley":{"formattedCitation":"(Beatty-Martínez &amp; Dussias, 2017; Carl &amp; Kay, 2012; Christoffels et al., 2013; García et al., 2014; Grabner et al., 2007; Ibáñez et al., 2010; Jost et al., 2018; Pérez et al., 2022)","plainTextFormattedCitation":"(Beatty-Martínez &amp; Dussias, 2017; Carl &amp; Kay, 2012; Christoffels et al., 2013; García et al., 2014; Grabner et al., 2007; Ibáñez et al., 2010; Jost et al., 2018; Pérez et al., 2022)","previouslyFormattedCitation":"(Beatty-Martínez &amp; Dussias, 2017; Carl &amp; Kay, 2012; Christoffels et al., 2013; García et al., 2014; Grabner et al., 2007; Ibáñez et al., 2010; Jost et al., 2018; Pérez et al., 2022)"},"properties":{"noteIndex":0},"schema":"https://github.com/citation-style-language/schema/raw/master/csl-citation.json"}</w:instrText>
      </w:r>
      <w:r>
        <w:fldChar w:fldCharType="separate"/>
      </w:r>
      <w:r>
        <w:rPr>
          <w:noProof/>
          <w:lang w:val="fr-CH"/>
        </w:rPr>
        <w:t>(Beatty-Martínez &amp; Dussias, 2017; Carl &amp; Kay, 2012; Christoffels et al., 2013; García et al., 2014; Grabner et al., 2007; Ibáñez et al., 2010; Jost et al., 2018; Pérez et al., 2022)</w:t>
      </w:r>
      <w:r>
        <w:fldChar w:fldCharType="end"/>
      </w:r>
      <w:r>
        <w:rPr>
          <w:lang w:val="fr-CH"/>
        </w:rPr>
        <w:t xml:space="preserve">. </w:t>
      </w:r>
      <w:r w:rsidRPr="00F2330B">
        <w:rPr>
          <w:lang w:val="fr-CH"/>
        </w:rPr>
        <w:t xml:space="preserve">In </w:t>
      </w:r>
      <w:proofErr w:type="spellStart"/>
      <w:r w:rsidRPr="00F2330B">
        <w:rPr>
          <w:lang w:val="fr-CH"/>
        </w:rPr>
        <w:t>particular</w:t>
      </w:r>
      <w:proofErr w:type="spellEnd"/>
      <w:r w:rsidRPr="00F2330B">
        <w:rPr>
          <w:lang w:val="fr-CH"/>
        </w:rPr>
        <w:t xml:space="preserve">, </w:t>
      </w:r>
      <w:r>
        <w:fldChar w:fldCharType="begin" w:fldLock="1"/>
      </w:r>
      <w:r w:rsidR="00FD0D58">
        <w:rPr>
          <w:lang w:val="fr-CH"/>
        </w:rPr>
        <w:instrText>ADDIN CSL_CITATION {"citationItems":[{"id":"ITEM-1","itemData":{"DOI":"10.3389/fpsyg.2014.01302","ISSN":"16641078","abstract":"Studies on bilingual word reading and translation have examined the effects of lexical variables (e.g., concreteness, cognate status) by comparing groups of non-translators with varying levels of L2 proficiency. However, little attention has been paid to another relevant factor: translation expertise (TI). To explore this issue, we administered word reading and translation tasks to two groups of non-translators possessing different levels of informal TI (Experiment 1), and to three groups of bilinguals possessing different levels of translation training (Experiment 2). Reaction-time recordings showed that in all groups reading was faster than translation and unaffected by concreteness and cognate effects. Conversely, in both experiments, all groups translated concrete and cognate words faster than abstract and non-cognate words, respectively. Notably, an advantage of backward over forward translation was observed only for low-proficiency non-translators (in Experiment 1). Also, in Experiment 2, the modifications induced by translation expertise were more marked in the early than in the late stages of training and practice. The results suggest that TI contributes to modulating inter-equivalent connections in bilingual memory.","author":[{"dropping-particle":"","family":"García","given":"Adolfo M.","non-dropping-particle":"","parse-names":false,"suffix":""},{"dropping-particle":"","family":"Ibáñez","given":"Agustín",</w:instrText>
      </w:r>
      <w:r w:rsidR="00FD0D58" w:rsidRPr="00FD0D58">
        <w:instrText>"non-dropping-particle":"","parse-names":false,"suffix":""},{"dropping-particle":"","family":"Huepe","given":"David","non-dropping-particle":"","parse-names":false,"suffix":""},{"dropping-particle":"","family":"Houck","given":"Alexander L.","non-dropping-particle":"","parse-names":false,"suffix":""},{"dropping-particle":"","family":"Michon","given":"Maëva","non-dropping-particle":"","parse-names":false,"suffix":""},{"dropping-particle":"","family":"Lezama","given":"Carlos G.","non-dropping-particle":"","parse-names":false,"suffix":""},{"dropping-particle":"","family":"Chadha","given":"Sumeer","non-dropping-particle":"","parse-names":false,"suffix":""},{"dropping-particle":"","family":"Rivera-Rei","given":"Álvaro","non-dropping-particle":"","parse-names":false,"suffix":""}],"container-title":"Frontiers in Psychology","id":"ITEM-1","issued":{"date-parts":[["2014"]]},"page":"1-14","publisher":"Frontiers Research Foundation","title":"Word reading and translation in bilinguals: The impact of formal and informal translation expertise","type":"article-journal","volume":"5"},"uris":["http://www.mendeley.com/documents/?uuid=6fa83ae5-d102-3f12-b697-08511760a3a5"]}],"mendeley":{"formattedCitation":"(García et al., 2014)","manualFormatting":"García et al. (2014)","plainTextFormattedCitation":"(García et al., 2014)","previouslyFormattedCitation":"(García et al., 2014)"},"properties":{"noteIndex":0},"schema":"https://github.com/citation-style-language/schema/raw/master/csl-citation.json"}</w:instrText>
      </w:r>
      <w:r>
        <w:fldChar w:fldCharType="separate"/>
      </w:r>
      <w:r>
        <w:rPr>
          <w:noProof/>
        </w:rPr>
        <w:t>García et al. (2014)</w:t>
      </w:r>
      <w:r>
        <w:fldChar w:fldCharType="end"/>
      </w:r>
      <w:r>
        <w:t xml:space="preserve"> examined the impact of translation expertise on reading aloud in L1 and L2</w:t>
      </w:r>
      <w:r w:rsidR="00477C40">
        <w:t>,</w:t>
      </w:r>
      <w:r>
        <w:t xml:space="preserve"> as well as on BT and FT</w:t>
      </w:r>
      <w:r w:rsidR="00477C40">
        <w:t>,</w:t>
      </w:r>
      <w:r>
        <w:t xml:space="preserve"> while translating noun pairs</w:t>
      </w:r>
      <w:r w:rsidR="00477C40">
        <w:t xml:space="preserve"> that</w:t>
      </w:r>
      <w:r>
        <w:t xml:space="preserve"> were manipulated in concreteness and cognate status. The authors tested 36 native Spanish speakers with a high English (L2) proficiency and divided the participants into three groups based on their translation expertise, namely first-year translation students, senior-year translation students, and professional translators with field experience. The results showed that concreteness and cognate status</w:t>
      </w:r>
      <w:r w:rsidR="00477C40">
        <w:t xml:space="preserve"> effects</w:t>
      </w:r>
      <w:r>
        <w:t xml:space="preserve"> on response times were manifested in all three groups. Moreover, reading in L1 was faster than in L2 and generally faster than translating. However, the authors </w:t>
      </w:r>
      <w:r w:rsidR="00477C40">
        <w:t>could not</w:t>
      </w:r>
      <w:r>
        <w:t xml:space="preserve"> provide evidence for an advantage of BT compared to FT. Translation expertise also affected lexical processing, and translators with field experience as well as senior-year students responded faster than first-year translation students in all tasks, even though the level of L2 proficiency was comparable and the influence of translation expertise was </w:t>
      </w:r>
      <w:r w:rsidR="001C6D3E">
        <w:t>more pronounced</w:t>
      </w:r>
      <w:r>
        <w:t xml:space="preserve"> in word translation than in reading. In a further study by Ibáñez et al. (2010), the authors addressed the influence of formal translation training on lexical access and language switching by means of two reading experiments. In both experiments</w:t>
      </w:r>
      <w:r w:rsidR="001C6D3E">
        <w:t>,</w:t>
      </w:r>
      <w:r>
        <w:t xml:space="preserve"> the authors examined twelve translators with more than two years of experience as well as twelve bilinguals matched in age, language fluency, and working memory capacity. In this context, the participants had to read sentences in L1 (Spanish) or L2 (English)</w:t>
      </w:r>
      <w:r w:rsidR="001C6D3E">
        <w:t>,</w:t>
      </w:r>
      <w:r>
        <w:t xml:space="preserve"> which contained randomly placed cognate words (orthographically similar or identical words in L1 and L2) or non-cognate control words. Furthermore, the authors manipulated the sequential order of the languages in that half of the sentences were preceded by the other language (switching trials), whereas the other half w</w:t>
      </w:r>
      <w:r w:rsidR="001C6D3E">
        <w:t>ere</w:t>
      </w:r>
      <w:r>
        <w:t xml:space="preserve"> not (non-switching trials). The sentences were visually presented word-by-word, and the participant’s self-paced reading speed was taken as an index of processing time. Furthermore, in experiment 1, the participants had to repeat </w:t>
      </w:r>
      <w:r>
        <w:lastRenderedPageBreak/>
        <w:t>the presented sentence aloud before continuing to read the next sentence, whereas there was no repetition task</w:t>
      </w:r>
      <w:r w:rsidR="001C6D3E">
        <w:t xml:space="preserve"> in experiment 2</w:t>
      </w:r>
      <w:r>
        <w:t>. The results of experiment 1 revealed that in the translators’ groups</w:t>
      </w:r>
      <w:r w:rsidR="001C6D3E">
        <w:t>,</w:t>
      </w:r>
      <w:r>
        <w:t xml:space="preserve"> cognate words were processed faster than non-cognates</w:t>
      </w:r>
      <w:r w:rsidR="001C6D3E">
        <w:t xml:space="preserve">. In contrast, </w:t>
      </w:r>
      <w:r>
        <w:t xml:space="preserve">bilinguals did not show any significant difference regarding the cognate status of words. Interestingly, reading time was also generally slower </w:t>
      </w:r>
      <w:r w:rsidR="009758AE">
        <w:t xml:space="preserve">for </w:t>
      </w:r>
      <w:r>
        <w:t xml:space="preserve">translators </w:t>
      </w:r>
      <w:r w:rsidR="009758AE">
        <w:t>than for</w:t>
      </w:r>
      <w:r>
        <w:t xml:space="preserve"> bilinguals</w:t>
      </w:r>
      <w:r w:rsidR="009758AE">
        <w:t>.</w:t>
      </w:r>
      <w:r>
        <w:t xml:space="preserve"> </w:t>
      </w:r>
      <w:r w:rsidR="009758AE">
        <w:t>T</w:t>
      </w:r>
      <w:r>
        <w:t xml:space="preserve">his effect was interpreted as indicating that the translators used a different strategy of simultaneously activating both languages which may have led to higher attentional demands and slower processing time. However, experiment 2 showed that both groups were faster at processing cognate words in L2, which might </w:t>
      </w:r>
      <w:r w:rsidR="009758AE">
        <w:t>represent</w:t>
      </w:r>
      <w:r>
        <w:t xml:space="preserve"> a non-selective activation of the non-target language. Finally, the evaluation of language switching showed that in experiment 1</w:t>
      </w:r>
      <w:r w:rsidR="009758AE">
        <w:t>,</w:t>
      </w:r>
      <w:r>
        <w:t xml:space="preserve"> professional translators were not influenced by the switching condition, while bilinguals showed switching costs only when changing from L2 to the dominant L1. However, since neither bilinguals nor translators showed switching costs</w:t>
      </w:r>
      <w:r w:rsidR="009758AE" w:rsidRPr="009758AE">
        <w:t xml:space="preserve"> </w:t>
      </w:r>
      <w:r w:rsidR="009758AE">
        <w:t>in experiment 2</w:t>
      </w:r>
      <w:r>
        <w:t xml:space="preserve">, the authors concluded a remarkable ability of professional translators to co-activate two languages during comprehension and production and constantly switch between those two languages. In a further interesting study, Carl and Kay </w:t>
      </w:r>
      <w:r>
        <w:fldChar w:fldCharType="begin" w:fldLock="1"/>
      </w:r>
      <w:r>
        <w:instrText>ADDIN CSL_CITATION {"citationItems":[{"id":"ITEM-1","itemData":{"DOI":"10.7202/1011262ar","ISSN":"0026-0452","abstract":"The paper investigates the notion of Translation Units (TUs) from a cognitive angle. A TU is defined as the translator’s focus of attention at a time. Since attention can be directed towards source text (ST) understanding and/or target text (TT) production, we analyze the activity data of the translators’ eye movements and keystrokes. We describe methods to detect patterns of keystrokes (production units) and patterns of gaze fixations on the source text (fixation units) and compare translation performance of student and professional translators. Based on 24 translations from English into Danish of a 160 word text we find major differences between students and professionals: Experienced professional translators are better able to divide their attention in parallel on ST reading (comprehension) and TT production, while students operate more in an alternating mode where they either read the ST or write the TT. In contrast to what is frequently expected, our data reveals that TUs are rather coarse units as compared to the notion of ‘translation atom,’ which coincide only partially with linguistic units.Le présent article examine la notion d’unités de traduction (UT) sous un angle cognitif. Une UT est définie comme l’unité sur laquelle l’attention du traducteur se focalise. L’attention pouvant être dirigée vers la compréhension du texte source (ST) ou la production du texte cible (TT), ou les deux, le mouvement des yeux et le rythme de frappe des traducteurs sont tous deux analysés. Nous décrivons des méthodes permettant de repérer les motifs de frappe (unités de production) et les schémas de fixation du regard sur le texte source (unités de fixation). De plus, nous comparons les performances des étudiants avec celles des traducteurs professionnels. La principale différence entre les étudiants et les traducteurs professionnels réside dans le fait que ceux-ci sont mieux en mesure de diviser leur attention et de l’accorder de façon parallèle à la lecture ST (compréhension) et à la production de TT, tandis que les étudiants tendent à alterner la lecture du ST et la rédaction du TT. Enfin, contrairement à ce qui est généralement attendu, nos données révèlent que les UT sont assez grossières, comparativement à la notion d’« atome de traduction », qui coïncide seulement partiellement avec les unités linguistiques.","author":[{"dropping-particle":"","family":"Carl","given":"Michael","non-dropping-particle":"","parse-names":false,"suffix":""},{"dropping-particle":"","family":"Kay","given":"Martin","non-dropping-particle":"","parse-names":false,"suffix":""}],"container-title":"Meta","id":"ITEM-1","issue":"4","issued":{"date-parts":[["2012"]]},"page":"952-975","title":"Gazing and typing activities during translation: A comparative study of translation units of professional and student translators","type":"article-journal","volume":"56"},"uris":["http://www.mendeley.com/documents/?uuid=32705330-e15f-46b2-af21-4c9ca74aa6e6"]}],"mendeley":{"formattedCitation":"(Carl &amp; Kay, 2012)","manualFormatting":"(2012)","plainTextFormattedCitation":"(Carl &amp; Kay, 2012)","previouslyFormattedCitation":"(Carl &amp; Kay, 2012)"},"properties":{"noteIndex":0},"schema":"https://github.com/citation-style-language/schema/raw/master/csl-citation.json"}</w:instrText>
      </w:r>
      <w:r>
        <w:fldChar w:fldCharType="separate"/>
      </w:r>
      <w:r>
        <w:rPr>
          <w:noProof/>
        </w:rPr>
        <w:t>(2012)</w:t>
      </w:r>
      <w:r>
        <w:fldChar w:fldCharType="end"/>
      </w:r>
      <w:r>
        <w:t xml:space="preserve"> examined the focus of attention during written translation. </w:t>
      </w:r>
      <w:proofErr w:type="gramStart"/>
      <w:r>
        <w:t>In particular, they</w:t>
      </w:r>
      <w:proofErr w:type="gramEnd"/>
      <w:r>
        <w:t xml:space="preserve"> investigated gaze behavior and typing activity in a sample of 12 professional and student translators (L1 = Danish and L2 = English) while translating an English text of 160 words into Danish (BT). Since the source text was presented in the upper part of the monitor while the target text was visible in the lower part, the authors were able to evaluate both typing and translation speed as well as fixation behavior on the source or target text. The results showed that during translation</w:t>
      </w:r>
      <w:r w:rsidR="009758AE">
        <w:t>,</w:t>
      </w:r>
      <w:r>
        <w:t xml:space="preserve"> professionals simultaneously focused their gaze on the source text while producing the target text. In contrast, the students sequentially shifted their attention from one text to the other. Although typing speed was comparable for both groups, the typing behavior of the students was more fragmented and characterized by more and longer pauses compared to professionals.</w:t>
      </w:r>
      <w:r>
        <w:rPr>
          <w:lang w:eastAsia="de-CH"/>
        </w:rPr>
        <w:t xml:space="preserve"> </w:t>
      </w:r>
    </w:p>
    <w:p w14:paraId="6096602B" w14:textId="434E0653" w:rsidR="00890E0B" w:rsidRPr="00780A7A" w:rsidRDefault="00354C1F" w:rsidP="00354C1F">
      <w:pPr>
        <w:rPr>
          <w:i/>
          <w:iCs/>
          <w:lang w:val="fr-CH"/>
        </w:rPr>
      </w:pPr>
      <w:r>
        <w:rPr>
          <w:lang w:eastAsia="zh-TW"/>
        </w:rPr>
        <w:t xml:space="preserve">Reading and translation are multistep processes that rely on distributed brain areas involved in feature extraction </w:t>
      </w:r>
      <w:r>
        <w:t xml:space="preserve">(i.e., recognizing visual patterns and letters), </w:t>
      </w:r>
      <w:proofErr w:type="spellStart"/>
      <w:r>
        <w:t>sublexical</w:t>
      </w:r>
      <w:proofErr w:type="spellEnd"/>
      <w:r>
        <w:t xml:space="preserve"> (onsets, rhymes, syllables, morphemes), lexical (length, word frequency, familiarity, orthographic and phonological neighborhood) and semantic processing (lexicality, concreteness/imageability, meaningfulness), syntactic analyses (see </w:t>
      </w:r>
      <w:r>
        <w:fldChar w:fldCharType="begin" w:fldLock="1"/>
      </w:r>
      <w:r>
        <w:instrText>ADDIN CSL_CITATION {"citationItems":[{"id":"ITEM-1","itemData":{"DOI":"10.1016/B978-012369374-7/50010-9","ISBN":"9780123693747","abstract":"This chapter presents a discussion on the word recognition literature. Word recognition research is central to notions regarding different levels/codes of analysis in language processing, attention, and memory. The lexical unit is ideally suited for such work because words can be analyzed at many different levels-for example, features, letters, graphemes, phonemes, morphemes, and semantics. Word recognition research is also central in the development of theories of automatic and attentional processes. Part of the reason for this emphasis is the natural relation between the development of reading skills and the development of automaticity. One can see the extra impetus from education circles regarding the development of word recognition skills. Moreover, the notion that the aspect of word recognition has been automatized and is no longer under the conscious control of the reader has historically provided some of the major fuel for arguments regarding self-encapsulated linguistic processing modules. The issue of how attentional control signals might modulate processes involved in word recognition has received renewed interest recently, and hence, notions of automaticity and modularity have been reevaluated. © 2006 Elsevier Ltd. All rights reserved.","author":[{"dropping-particle":"","family":"Balota","given":"David A.","non-dropping-particle":"","parse-names":false,"suffix":""},{"dropping-particle":"","family":"Yap","given":"Melvin J.","non-dropping-particle":"","parse-names":false,"suffix":""},{"dropping-particle":"","family":"Cortese","given":"Michael J.","non-dropping-particle":"","parse-names":false,"suffix":""}],"container-title":"Handbook of Psycholinguistics","id":"ITEM-1","issued":{"date-parts":[["2006","1","1"]]},"page":"285-375","publisher":"Academic Press","title":"Visual Word Recognition: The Journey From Features to Meaning (A Travel Update)","type":"chapter"},"uris":["http://www.mendeley.com/documents/?uuid=fc7e4450-546c-3095-b1c9-c87b684ba7b5"]}],"mendeley":{"formattedCitation":"(Balota et al., 2006)","manualFormatting":"Balota et al. (2006)","plainTextFormattedCitation":"(Balota et al., 2006)","previouslyFormattedCitation":"(Balota et al., 2006)"},"properties":{"noteIndex":0},"schema":"https://github.com/citation-style-language/schema/raw/master/csl-citation.json"}</w:instrText>
      </w:r>
      <w:r>
        <w:fldChar w:fldCharType="separate"/>
      </w:r>
      <w:r>
        <w:rPr>
          <w:noProof/>
        </w:rPr>
        <w:t>Balota et al. (2006)</w:t>
      </w:r>
      <w:r>
        <w:fldChar w:fldCharType="end"/>
      </w:r>
      <w:r>
        <w:t xml:space="preserve"> for a review), as well in higher cognitive functions </w:t>
      </w:r>
      <w:r>
        <w:rPr>
          <w:lang w:eastAsia="zh-TW"/>
        </w:rPr>
        <w:fldChar w:fldCharType="begin" w:fldLock="1"/>
      </w:r>
      <w:r w:rsidR="00CB4762">
        <w:rPr>
          <w:lang w:eastAsia="zh-TW"/>
        </w:rPr>
        <w:instrText>ADDIN CSL_CITATION {"citationItems":[{"id":"ITEM-1","itemData":{"DOI":"10.1016/j.cognition.2002.06.001","ISSN":"00100277","PMID":"15037128","abstract":"This paper presents the results of a comprehensive meta-analysis of the relevant imaging literature on word production (82 experiments). In addition to the spatial overlap of activated regions, we also analyzed the available data on the time course of activations. The analysis specified regions and time windows of activation for the core processes of word production: lexical selection, phonological code retrieval, syllabification, and phonetic/articulatory preparation. A comparison of the word production results with studies on auditory word/non-word perception and reading showed that the time course of activations in word production is, on the whole, compatible with the temporal constraints that perception processes impose on the production processes they affect in picture/word interference paradigms. © 2004 Elsevier B.V. All rights reserved.","author":[{"dropping-particle":"","family":"Indefrey","given":"P.","non-dropping-particle":"","parse-names":false,"suffix":""},{"dropping-particle":"","family":"Levelt","given":"W. J.M.","non-dropping-particle":"","parse-names":false,"suffix":""}],"container-title":"Cognition","id":"ITEM-1","issue":"1-2","issued":{"date-parts":[["2004","5"]]},"page":"101-144","publisher":"Elsevier","title":"The spatial and temporal signatures of word production components","type":"article-journal","volume":"92"},"uris":["http://www.mendeley.com/documents/?uuid=3dc4f812-f474-342e-a28a-2eb65d19f854","http://www.mendeley.com/documents/?uuid=e9709b3a-53df-4bba-ac8c-4c567378f593"]}],"mendeley":{"formattedCitation":"(Indefrey &amp; Levelt, 2004)","plainTextFormattedCitation":"(Indefrey &amp; Levelt, 2004)","previouslyFormattedCitation":"(Indefrey &amp; Levelt, 2004)"},"properties":{"noteIndex":0},"schema":"https://github.com/citation-style-language/schema/raw/master/csl-citation.json"}</w:instrText>
      </w:r>
      <w:r>
        <w:rPr>
          <w:lang w:eastAsia="zh-TW"/>
        </w:rPr>
        <w:fldChar w:fldCharType="separate"/>
      </w:r>
      <w:r w:rsidR="00CB4762" w:rsidRPr="00CB4762">
        <w:rPr>
          <w:noProof/>
          <w:lang w:eastAsia="zh-TW"/>
        </w:rPr>
        <w:t>(Indefrey &amp; Levelt, 2004)</w:t>
      </w:r>
      <w:r>
        <w:rPr>
          <w:lang w:eastAsia="zh-TW"/>
        </w:rPr>
        <w:fldChar w:fldCharType="end"/>
      </w:r>
      <w:r>
        <w:rPr>
          <w:lang w:eastAsia="zh-TW"/>
        </w:rPr>
        <w:t>.</w:t>
      </w:r>
      <w:r w:rsidR="002641F2">
        <w:rPr>
          <w:lang w:eastAsia="zh-TW"/>
        </w:rPr>
        <w:t xml:space="preserve"> </w:t>
      </w:r>
      <w:r>
        <w:rPr>
          <w:lang w:eastAsia="zh-TW"/>
        </w:rPr>
        <w:t>Although depending on the task structure</w:t>
      </w:r>
      <w:r w:rsidR="00B6043B">
        <w:rPr>
          <w:lang w:eastAsia="zh-TW"/>
        </w:rPr>
        <w:t>,</w:t>
      </w:r>
      <w:r>
        <w:rPr>
          <w:lang w:eastAsia="zh-TW"/>
        </w:rPr>
        <w:t xml:space="preserve"> mental </w:t>
      </w:r>
      <w:r>
        <w:rPr>
          <w:lang w:eastAsia="zh-TW"/>
        </w:rPr>
        <w:lastRenderedPageBreak/>
        <w:t xml:space="preserve">workload during reading and translation can vary, based on the cognitive load theory </w:t>
      </w:r>
      <w:r>
        <w:rPr>
          <w:lang w:eastAsia="zh-TW"/>
        </w:rPr>
        <w:fldChar w:fldCharType="begin" w:fldLock="1"/>
      </w:r>
      <w:r>
        <w:rPr>
          <w:lang w:eastAsia="zh-TW"/>
        </w:rPr>
        <w:instrText>ADDIN CSL_CITATION {"citationItems":[{"id":"ITEM-1","itemData":{"DOI":"https://doi.org/10.1017/CBO9780511844744.004","ISBN":"9780511844744","abstract":"Cognitive Load Theory (CLT) began as an instructional theory based on our knowledge of human cognitive architecture. It proved successful in generating a series of cognitive load effects derived from the results of randomised, controlled experiments (Clark, Nguyen, &amp; Sweller, 2006). This chapter summarises the theory, including its general instructional implications. Many of the theory's specific instructional implications, which provide its prime function and purpose, are discussed in other chapters in this volume and therefore will not be discussed in detail in this chapter (see Table 2.1 for a summary). HUMAN COGNITION The processes of human cognition constitute a natural information-processing system that mimics the system that gave rise to human cognitive architecture: evolution by natural selection. Both human cognition and biological evolution create novel information, store it for subsequent use, and are capable of disseminating that information indefinitely over space and time. By considering human cognition within an evolutionary framework, our understanding of the structures and functions of our cognitive architecture are being transformed. In turn, that cognitive architecture has profound instructional consequences. CLT is an amalgam of human cognitive architecture and the instructional consequences that flow from that architecture. From an evolutionary perspective, there are two categories of human knowledge: biologically primary and biologically secondary knowledge (Geary, 2007, 2008). Biologically primary knowledge is knowledge we have evolved to acquire over many generations. Examples are general problem-solving techniques, recognising faces, engaging in social relations, and listening to and speaking our native language.","author":[{"dropping-particle":"","family":"Sweller","given":"John","non-dropping-particle":"","parse-names":false,"suffix":""}],"container-title":"Cognitive Load Theory","editor":[{"dropping-particle":"","family":"Plass","given":"J. L.","non-dropping-particle":"","parse-names":false,"suffix":""},{"dropping-particle":"","family":"Moreno","given":"R.","non-dropping-particle":"","parse-names":false,"suffix":""},{"dropping-particle":"","family":"Brünken","given":"R.","non-dropping-particle":"","parse-names":false,"suffix":""}],"id":"ITEM-1","issued":{"date-parts":[["2010","1"]]},"page":"29-47","publisher":"Cambridge University Press","title":"Cognitive load theory: Recent theoretical advances","type":"chapter"},"uris":["http://www.mendeley.com/documents/?uuid=44adfdaf-4c09-3697-a9fb-ac84df2fc403"]}],"mendeley":{"formattedCitation":"(Sweller, 2010)","plainTextFormattedCitation":"(Sweller, 2010)","previouslyFormattedCitation":"(Sweller, 2010)"},"properties":{"noteIndex":0},"schema":"https://github.com/citation-style-language/schema/raw/master/csl-citation.json"}</w:instrText>
      </w:r>
      <w:r>
        <w:rPr>
          <w:lang w:eastAsia="zh-TW"/>
        </w:rPr>
        <w:fldChar w:fldCharType="separate"/>
      </w:r>
      <w:r>
        <w:rPr>
          <w:noProof/>
          <w:lang w:eastAsia="zh-TW"/>
        </w:rPr>
        <w:t>(Sweller, 2010)</w:t>
      </w:r>
      <w:r>
        <w:rPr>
          <w:lang w:eastAsia="zh-TW"/>
        </w:rPr>
        <w:fldChar w:fldCharType="end"/>
      </w:r>
      <w:r w:rsidR="00B6043B">
        <w:rPr>
          <w:lang w:eastAsia="zh-TW"/>
        </w:rPr>
        <w:t>.</w:t>
      </w:r>
      <w:r>
        <w:rPr>
          <w:lang w:eastAsia="zh-TW"/>
        </w:rPr>
        <w:t xml:space="preserve"> </w:t>
      </w:r>
      <w:r w:rsidR="00B6043B">
        <w:rPr>
          <w:lang w:eastAsia="zh-TW"/>
        </w:rPr>
        <w:t>T</w:t>
      </w:r>
      <w:r>
        <w:rPr>
          <w:lang w:eastAsia="zh-TW"/>
        </w:rPr>
        <w:t>he</w:t>
      </w:r>
      <w:r w:rsidR="00B6043B">
        <w:rPr>
          <w:lang w:eastAsia="zh-TW"/>
        </w:rPr>
        <w:t xml:space="preserve"> theory assumes </w:t>
      </w:r>
      <w:r>
        <w:rPr>
          <w:lang w:eastAsia="zh-TW"/>
        </w:rPr>
        <w:t xml:space="preserve">a close relationship between working memory capacity and cognitive effort. In this vein, </w:t>
      </w:r>
      <w:r>
        <w:t xml:space="preserve">processing new information needs a higher working memory capacity which has been shown to be reflected in a higher cognitive load </w:t>
      </w:r>
      <w:r>
        <w:fldChar w:fldCharType="begin" w:fldLock="1"/>
      </w:r>
      <w:r w:rsidR="00E96BE4">
        <w:instrText>ADDIN CSL_CITATION {"citationItems":[{"id":"ITEM-1","itemData":{"DOI":"10.1007/s10648-010-9130-y","author":[{"dropping-particle":"","family":"Antonenko","given":"Pavlo","non-dropping-particle":"","parse-names":false,"suffix":""},{"dropping-particle":"","family":"Paas","given":"Fred","non-dropping-particle":"","parse-names":false,"suffix":""},{"dropping-particle":"","family":"Grabner","given":"Roland","non-dropping-particle":"","parse-names":false,"suffix":""},{"dropping-particle":"","family":"Gog","given":"Tamara","non-dropping-particle":"Van","parse-names":false,"suffix":""}],"container-title":"Educational Psychology Review","id":"ITEM-1","issue":"4","issued":{"date-parts":[["2010"]]},"page":"425-438","title":"Using electroencephalography to measure cognitive load","type":"article-journal","volume":"22"},"uris":["http://www.mendeley.com/documents/?uuid=75357fa0-617f-420f-a091-cf1460f89087"]}],"mendeley":{"formattedCitation":"(Antonenko et al., 2010)","manualFormatting":"(Antonenko et al., 2010)","plainTextFormattedCitation":"(Antonenko et al., 2010)","previouslyFormattedCitation":"(Antonenko et al., 2010)"},"properties":{"noteIndex":0},"schema":"https://github.com/citation-style-language/schema/raw/master/csl-citation.json"}</w:instrText>
      </w:r>
      <w:r>
        <w:fldChar w:fldCharType="separate"/>
      </w:r>
      <w:r>
        <w:rPr>
          <w:noProof/>
        </w:rPr>
        <w:t>(Antonenko et al., 2010)</w:t>
      </w:r>
      <w:r>
        <w:fldChar w:fldCharType="end"/>
      </w:r>
      <w:r>
        <w:t xml:space="preserve">. Moreover, there is evidence showing that working memory capacity and cognitive load are inversely related, suggesting that cognitive load is driven by space occupied in working memory </w:t>
      </w:r>
      <w:r>
        <w:fldChar w:fldCharType="begin" w:fldLock="1"/>
      </w:r>
      <w:r>
        <w:instrText>ADDIN CSL_CITATION {"citationItems":[{"id":"ITEM-1","itemData":{"DOI":"10.1145/3027385.3027431","ISBN":"9781450348706","abstract":"Current learning technologies have no direct way to assess students' mental effort: are they in deep thought, struggling to overcome an impasse, or are they zoned out? To address this challenge, we propose the use of EEG-based cognitive load detectors during learning. Despite its potential, EEG has not yet been utilized as a way to optimize instructional strategies. We take an initial step towards this goal by assessing how experimentally manipulated (easy and difficult) sections of an intelligent tutoring system (ITS) influenced EEG-based estimates of students' cognitive load. We found a main effect of task difficulty on EEG-based cognitive load estimates, which were also correlated with learning performance. Our results show that EEG can be a viable source of data to model learners' mental states across a 90-minute session.","author":[{"dropping-particle":"","family":"Mills","given":"Caitlin","non-dropping-particle":"","parse-names":false,"suffix":""},{"dropping-particle":"","family":"Fridman","given":"Igor","non-dropping-particle":"","parse-names":false,"suffix":""},{"dropping-particle":"","family":"Soussou","given":"Walid","non-dropping-particle":"","parse-names":false,"suffix":""},{"dropping-particle":"","family":"Waghray","given":"Disha","non-dropping-particle":"","parse-names":false,"suffix":""},{"dropping-particle":"","family":"Olney","given":"Andrew M","non-dropping-particle":"","parse-names":false,"suffix":""},{"dropping-particle":"","family":"D'Mello","given":"Sidney K.","non-dropping-particle":"","parse-names":false,"suffix":""}],"container-title":"Proceedings of the seventh international learning analytics &amp; knowledge conference","id":"ITEM-1","issued":{"date-parts":[["2017"]]},"page":"80-89","title":"Put your thinking cap on: Detecting cognitive load using EEG during learning","type":"article"},"uris":["http://www.mendeley.com/documents/?uuid=cabff934-adb5-3e5f-b925-dc0b2713ce36"]}],"mendeley":{"formattedCitation":"(Mills et al., 2017)","plainTextFormattedCitation":"(Mills et al., 2017)","previouslyFormattedCitation":"(Mills et al., 2017)"},"properties":{"noteIndex":0},"schema":"https://github.com/citation-style-language/schema/raw/master/csl-citation.json"}</w:instrText>
      </w:r>
      <w:r>
        <w:fldChar w:fldCharType="separate"/>
      </w:r>
      <w:r>
        <w:rPr>
          <w:noProof/>
        </w:rPr>
        <w:t>(Mills et al., 2017)</w:t>
      </w:r>
      <w:r>
        <w:fldChar w:fldCharType="end"/>
      </w:r>
      <w:r>
        <w:t xml:space="preserve">. In contrast to subjective workload measurements, objective brain metrics are highly advantageous because they have been shown to directly correlate with workload </w:t>
      </w:r>
      <w:r>
        <w:fldChar w:fldCharType="begin" w:fldLock="1"/>
      </w:r>
      <w:r>
        <w:instrText>ADDIN CSL_CITATION {"citationItems":[{"id":"ITEM-1","itemData":{"DOI":"10.3389/fnins.2014.00322","ISBN":"1662-453X","ISSN":"1662453X","PMID":"25352774","abstract":"While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Neuroscience","id":"ITEM-1","issued":{"date-parts":[["2014","10","14"]]},"page":"322","publisher":"Frontiers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2014)","plainTextFormattedCitation":"(Hogervorst et al., 2014)","previouslyFormattedCitation":"(Hogervorst et al., 2014)"},"properties":{"noteIndex":0},"schema":"https://github.com/citation-style-language/schema/raw/master/csl-citation.json"}</w:instrText>
      </w:r>
      <w:r>
        <w:fldChar w:fldCharType="separate"/>
      </w:r>
      <w:r>
        <w:rPr>
          <w:noProof/>
        </w:rPr>
        <w:t>(Hogervorst et al., 2014)</w:t>
      </w:r>
      <w:r>
        <w:fldChar w:fldCharType="end"/>
      </w:r>
      <w:r>
        <w:t xml:space="preserve">. Furthermore, among several psychophysiological indices, including electrodermal activity </w:t>
      </w:r>
      <w:r>
        <w:fldChar w:fldCharType="begin" w:fldLock="1"/>
      </w:r>
      <w:r>
        <w:instrText>ADDIN CSL_CITATION {"citationItems":[{"id":"ITEM-1","itemData":{"DOI":"10.1080/00140139608964452","ISSN":"13665847","PMID":"8851526","abstract":"Cardiac and electrodermal measures are regarded as indicators of user strain during computer work, not taking the possible influence of finger and hand movements on these measures into account. For the evaluation of such effects, motor demands and mental load were both varied as independent factors in two experiments. As a motor task, subjects had to produce compensatory keystrokes at different speed levels to keep a moving mark within a target area on the computer screen. Mental load was varied in experiment 1 by manipulation of keystroke synchronization accuracy, and in experiment 2 by manipulation of memory load. Physiological measures were affected by motor activity only at a very high typing speed. At lower levels of motor activity physiological effects were dependent exclusively on mental load. Frequency of skin conductance responses was the most sensitive indicator of the emotional consequences of mental load and mean heart period reflected its attentional aspects. The study supports the assumption that physiological effects of motor activity can be neglected during typical computer tasks, demanding keystrokes at intervals of 300 ms or longer. © 1996 Taylor &amp; Francis Group, LLC.","author":[{"dropping-particle":"","family":"Kohlisch","given":"Olaf","non-dropping-particle":"","parse-names":false,"suffix":""},{"dropping-particle":"","family":"Schaefer","given":"Florian","non-dropping-particle":"","parse-names":false,"suffix":""}],"container-title":"Ergonomics","id":"ITEM-1","issue":"2","issued":{"date-parts":[["1996"]]},"page":"213-224","title":"Physiological changes during computer tasks: Responses to mental load or to motor demands?","type":"article-journal","volume":"39"},"uris":["http://www.mendeley.com/documents/?uuid=6e6c3e30-10d0-4f6c-a7d9-ef49fb23b61c","http://www.mendeley.com/documents/?uuid=310ca047-d4b4-492a-aa53-466cbafec3d3"]},{"id":"ITEM-2","itemData":{"DOI":"10.1080/00140139.2011.604431","ISSN":"00140139","PMID":"21973004","abstract":"Physiological measures provide a continuous and relatively non-invasive method of characterising workload. The extent to which such measures provide sensitivity beyond that provided by driving performance metrics is more open to question. Heart rate and skin conductance were monitored during actual highway driving in response to systematically increased levels of cognitive demand using an auditory delayed digit recall task. The protocol was consistent with an earlier simulator study, providing an opportunity to assess the validity of physiological measures recorded during driving simulation. The pattern of change in heart rate with increased cognitive demand was highly consistent between field and simulator. The findings meet statistical criteria for both relative and absolute validity, although there was a trend for absolute levels to be higher under actual driving conditions. For skin conductance level, the pattern in both environments was also quite similar and a reasonable case for overall relative validity can be made. Statement of Relevance: Growing complexity and multiple demands on modern drivers' attention highlight the significance of determining whether physiological measures provide increased sensitivity in workload detection. Better understanding, including whether simulator assessments provide valid measures of real-world response patterns, has implications in evaluating and refining interface designs and for developing advanced workload managers. © 2011 Taylor &amp; Francis.","author":[{"dropping-particle":"","family":"Reimer","given":"Bryan","non-dropping-particle":"","parse-names":false,"suffix":""},{"dropping-particle":"","family":"Mehler","given":"Bruce","non-dropping-particle":"","parse-names":false,"suffix":""}],"container-title":"Ergonomics","id":"ITEM-2","issue":"10","issued":{"date-parts":[["2011"]]},"page":"932-942","title":"The impact of cognitive workload on physiological arousal in young adult drivers: A field study and simulation validation","type":"article-journal","volume":"54"},"uris":["http://www.mendeley.com/documents/?uuid=6826d15a-a413-4211-b158-ae61d4e10d43","http://www.mendeley.com/documents/?uuid=0faa59bc-afb9-4fcb-a8e8-3de4be8fc45d"]}],"mendeley":{"formattedCitation":"(Kohlisch &amp; Schaefer, 1996; Reimer &amp; Mehler, 2011)","plainTextFormattedCitation":"(Kohlisch &amp; Schaefer, 1996; Reimer &amp; Mehler, 2011)","previouslyFormattedCitation":"(Kohlisch &amp; Schaefer, 1996; Reimer &amp; Mehler, 2011)"},"properties":{"noteIndex":0},"schema":"https://github.com/citation-style-language/schema/raw/master/csl-citation.json"}</w:instrText>
      </w:r>
      <w:r>
        <w:fldChar w:fldCharType="separate"/>
      </w:r>
      <w:r>
        <w:rPr>
          <w:noProof/>
        </w:rPr>
        <w:t>(Kohlisch &amp; Schaefer, 1996; Reimer &amp; Mehler, 2011)</w:t>
      </w:r>
      <w:r>
        <w:fldChar w:fldCharType="end"/>
      </w:r>
      <w:r>
        <w:t xml:space="preserve">, eye movements </w:t>
      </w:r>
      <w:r>
        <w:fldChar w:fldCharType="begin" w:fldLock="1"/>
      </w:r>
      <w:r>
        <w:instrText>ADDIN CSL_CITATION {"citationItems":[{"id":"ITEM-1","itemData":{"DOI":"10.1016/0301-0511(95)05167-8","ISSN":"03010511","PMID":"8652753","abstract":"In this investigation, eight Air Force air traffic controllers (ATCs) performed three scenarios on TRACON (Terminal Radar Approach Control), a computer-based air traffic control (ATC) simulation. Two scenarios were used each with three levels of difficulty. One scenario varied traffic volume by manipulating the number of aircraft to be handled and the second scenario varied traffic complexity by manipulating arriving to departing flight ratios, pilot skill and mixture of aircraft types. A third scenario, overload, required subjects to handle a larger number of aircraft in a limited amount of time. The effects of the manipulations on controller workload were assessed using performance, subjective (TLX), and physiological (EEG, eye blink, heart rate, respiration, saccade) measures. Significant main effects of difficulty level were found for TRACON performance, TLX, eye blink, respiration and EEG measures. Only the EEG was associated with main effects for the type of traffic. The results provide support for the differential sensitivity of a variety of workload measures in complex tasks, underscore the importance of traffic complexity in ATC workload, and support the utility of TRACON as a tool for studies of ATC workload.","author":[{"dropping-particle":"","family":"Brookings","given":"Jeffrey B.","non-dropping-particle":"","parse-names":false,"suffix":""},{"dropping-particle":"","family":"Wilson","given":"Glenn F.","non-dropping-particle":"","parse-names":false,"suffix":""},{"dropping-particle":"","family":"Swain","given":"Carolyne R.","non-dropping-particle":"","parse-names":false,"suffix":""}],"container-title":"Biological Psychology","id":"ITEM-1","issue":"3","issued":{"date-parts":[["1996"]]},"page":"361-377","title":"Psychophysiological responses to changes in workload during simulated air traffic control","type":"article-journal","volume":"42"},"uris":["http://www.mendeley.com/documents/?uuid=0da7e4e5-48b2-4111-b13a-88a99b808cd7","http://www.mendeley.com/documents/?uuid=e293aeae-5b04-48ba-a4e0-542039b4e1ac"]},{"id":"ITEM-2","itemData":{"DOI":"10.1080/001401398186829","ISSN":"00140139","PMID":"9613226","abstract":"The sensitivity of physiological measures to mental workload was investigated in a flight simulator. Twelve pilots had to fly through a tunnel with varying levels of difficulty. Additionally, they had to perform a memory task with four levels of difficulty. The easiest memory task was combined with the easiest tunnel task and the most difficult memory task with the most difficult tunnel task. Between the tunnel tasks, subjects had to fly a pursuit task in which a target jet had to be followed. Rest periods before and after the experiment were used as a baseline for the physiological measures. Mental workload was measured with heart period, continuous blood pressure, respiration and eye blinks. Several respiratory parameters, heart rate variability, blood pressure variability and the gain between systolic blood pressure and heart period (modulus) were scored. All measures showed differences between rest and flight, and between the pursuit and the tunnel task. Only heart period was sensitive to difficulty levels in the tunnel task. Heart rate variability increased when respiratory activity around 0.10 Hz increased, which occurred often. The modulus was hardly influenced by respiration and therefore appears to be a better measure than heart rate variability. Among the respiratory parameters, the duration of a respiratory cycle was the most sensitive to changes in workload. The time in between two successive eye blinks (blink interval) increased and the blink duration decreased as more visual information had to be processed. Increasing the difficulty of the memory task led to a decrement in blink interval, probably caused by subvocal activity during rehearsal of target letters. The data show that physiological measures are sensitive to mental effort, whereas rating scales are sensitive to both mental effort and task difficulty.","author":[{"dropping-particle":"","family":"Veltman","given":"J. A.","non-dropping-particle":"","parse-names":false,"suffix":""},{"dropping-particle":"","family":"Gaillard","given":"A. W.K.","non-dropping-particle":"","parse-names":false,"suffix":""}],"container-title":"Ergonomics","id":"ITEM-2","issue":"5","issued":{"date-parts":[["1998"]]},"page":"656-669","title":"Physiological workload reactions to increasing levels of task difficulty","type":"article-journal","volume":"41"},"uris":["http://www.mendeley.com/documents/?uuid=28d771bd-cf2d-4754-9fa3-39f1229f04bc","http://www.mendeley.com/documents/?uuid=4a6bd129-ab97-4857-a01f-2010b62b5674"]}],"mendeley":{"formattedCitation":"(Brookings et al., 1996; Veltman &amp; Gaillard, 1998)","plainTextFormattedCitation":"(Brookings et al., 1996; Veltman &amp; Gaillard, 1998)","previouslyFormattedCitation":"(Brookings et al., 1996; Veltman &amp; Gaillard, 1998)"},"properties":{"noteIndex":0},"schema":"https://github.com/citation-style-language/schema/raw/master/csl-citation.json"}</w:instrText>
      </w:r>
      <w:r>
        <w:fldChar w:fldCharType="separate"/>
      </w:r>
      <w:r>
        <w:rPr>
          <w:noProof/>
        </w:rPr>
        <w:t>(Brookings et al., 1996; Veltman &amp; Gaillard, 1998)</w:t>
      </w:r>
      <w:r>
        <w:fldChar w:fldCharType="end"/>
      </w:r>
      <w:r>
        <w:t xml:space="preserve">, pupil size </w:t>
      </w:r>
      <w:r>
        <w:fldChar w:fldCharType="begin" w:fldLock="1"/>
      </w:r>
      <w:r>
        <w:instrText>ADDIN CSL_CITATION {"citationItems":[{"id":"ITEM-1","itemData":{"DOI":"10.1080/17470210600673818","ISSN":"17470218","PMID":"17455055","abstract":"We investigated the processing effort during visual search and counting tasks using a pupil dilation measure. Search difficulty was manipulated by varying the number of distractors as well as the heterogeneity of the distractors. More difficult visual search resulted in more pupil dilation than did less difficult search. These results confirm a link between effort and increased pupil dilation. The pupil dilated more during the counting task than during target-absent search, even though the displays were identical, and the two tasks were matched for reaction time. The moment-to-moment dilation pattern during search suggests little effort in the early stages, but increasingly more effort towards response, whereas the counting task involved an increased initial effort, which was sustained throughout the trial. These patterns can be interpreted in terms of the differential memory load for item locations in each task. In an additional experiment, increasing the spatial memory requirements of the search evoked a corresponding increase in pupil dilation.These results support the view that search tasks involve some, but limited, memory for item locations, and the effort associated with this memory load increases during the trials. In contrast, counting involves a heavy locational memory component from the start. © 2006 The Experimental Psychology Society.","author":[{"dropping-particle":"","family":"Porter","given":"Gillian","non-dropping-particle":"","parse-names":false,"suffix":""},{"dropping-particle":"","family":"Troscianko","given":"Tom","non-dropping-particle":"","parse-names":false,"suffix":""},{"dropping-particle":"","family":"Gilchrist","given":"Iain D.","non-dropping-particle":"","parse-names":false,"suffix":""}],"container-title":"Quarterly Journal of Experimental Psychology","id":"ITEM-1","issue":"2","issued":{"date-parts":[["2007"]]},"page":"211-229","title":"Effort during visual search and counting: Insights from pupillometry","type":"article-journal","volume":"60"},"uris":["http://www.mendeley.com/documents/?uuid=993db2b5-e02c-47b5-b63e-b0c774ebef8e","http://www.mendeley.com/documents/?uuid=ff9e1de7-62ad-44e6-a40e-f20ce5ce8d20"]},{"id":"ITEM-2","itemData":{"DOI":"10.1016/j.bbr.2010.03.011","ISSN":"01664328","PMID":"20226215","abstract":"Pupil dilation in humans has been previously shown to correlate with cognitive workload, whereby increased frequency of dilation is associated with increased degree of difficulty of a task. It has been suggested that frontal oculomotor brain areas control cognitively related pupil dilations, but this has not been confirmed due to lack of animal models of cognitive workload and task-related pupil dilation. This is the first report of a wavelet analysis applied to continuous measures of pupil size used to detect the onset of abrupt pupil dilations and the frequency of those dilations in nonhuman primates (NHPs) performing a trial-unique delayed-match-to-sample (DMS) task. A unique finding shows that electrophysiological recordings in the same animals revealed firing of neurons in frontal cortex correlated to different components of pupil dilation during task performance. It is further demonstrated that the frequency of fast pupil dilations (</w:instrText>
      </w:r>
      <w:r>
        <w:rPr>
          <w:lang w:val="fr-CH"/>
        </w:rPr>
        <w:instrText>but not rate of eye movements) correlated with cognitive workload during task performance. Such correlations suggest that frontal neuron encoding of pupil dilation provides critical feedback to other brain areas involved in the processing of complex visual information. © 2010 Elsevier B.V.","author":[{"dropping-particle":"","family":"Hampson","given":"R. E.","non-dropping-particle":"","parse-names":false,"suffix":""},{"dropping-particle":"","family":"Opris","given":"Ioan","non-dropping-particle":"","parse-names":false,"suffix":""},{"dropping-particle":"","family":"Deadwyler","given":"S. A.","non-dropping-particle":"","parse-names":false,"suffix":""}],"container-title":"Behavioural Brain Research","id":"ITEM-2","issue":"1","issued":{"date-parts":[["2010"]]},"page":"1-11","publisher":"Elsevier B.V.","title":"Neural correlates of fast pupil dilation in nonhuman primates: Relation to behavioral performance and cognitive workload","type":"article-journal","volume":"212"},"uris":["http://www.mendeley.com/documents/?uuid=82ba615f-94db-49fd-899a-763603c12a6b","http://www.mendeley.com/documents/?uuid=577196ca-6e18-4cbb-9bc5-29fc2664585d"]}],"mendeley":{"formattedCitation":"(Hampson et al., 2010; Porter et al., 2007)","plainTextFormattedCitation":"(Hampson et al., 2010; Porter et al., 2007)","previouslyFormattedCitation":"(Hampson et al., 2010; Porter et al., 2007)"},"properties":{"noteIndex":0},"schema":"https://github.com/citation-style-language/schema/raw/master/csl-citation.json"}</w:instrText>
      </w:r>
      <w:r>
        <w:fldChar w:fldCharType="separate"/>
      </w:r>
      <w:r>
        <w:rPr>
          <w:noProof/>
          <w:lang w:val="fr-CH"/>
        </w:rPr>
        <w:t>(Hampson et al., 2010; Porter et al., 2007)</w:t>
      </w:r>
      <w:r>
        <w:fldChar w:fldCharType="end"/>
      </w:r>
      <w:r>
        <w:rPr>
          <w:lang w:val="fr-CH"/>
        </w:rPr>
        <w:t xml:space="preserve">, </w:t>
      </w:r>
      <w:proofErr w:type="spellStart"/>
      <w:r>
        <w:rPr>
          <w:lang w:val="fr-CH"/>
        </w:rPr>
        <w:t>heart</w:t>
      </w:r>
      <w:proofErr w:type="spellEnd"/>
      <w:r>
        <w:rPr>
          <w:lang w:val="fr-CH"/>
        </w:rPr>
        <w:t xml:space="preserve"> rate </w:t>
      </w:r>
      <w:r>
        <w:fldChar w:fldCharType="begin" w:fldLock="1"/>
      </w:r>
      <w:r>
        <w:rPr>
          <w:lang w:val="fr-CH"/>
        </w:rPr>
        <w:instrText>ADDIN CSL_CITATION {"citationItems":[{"id":"ITEM-1","itemData":{"DOI":"10.1027/0269-8803.20.4.297","ISSN":"02698803","abstract":"This paper reports three studies on the application of ambulatory monitoring in air traffic control (ATC). The aim of the first study was to explore a set of psychophysiological measures with respect to ATC workload sensitivity and feasibility at the workplace. Nearly all physiological measures showed the expected changes during work. Significant positive correlations were found between cardiovascular responses and the number of aircraft under control, especially heavy, fast, climbing, and descending aircraft. The following en-route (Study 2) and tower (Study 3) simulations identified the relative impact of air traffic features. Heart rate, systolic blood pressure, self-reported concentration, and upset were significantly higher in the simulations with 12 aircraft continuously under control compared to only 6. A high versus low number of potential conflicts between aircraft in the en-route setting (Study 2) also caused significant increases of heart rate, systolic blood pressure, self-reported concentration, and upset. On the basis of these results, a new workload model for air traffic controllers was suggested and implemented. © 2006 Federation of European Psychophysiology Societies.","author":[{"dropping-particle":"","family":"Vogt","given":"Joachim","non-dropping-particle":"","parse-names":false,"suffix":""},{"dropping-particle":"","family":"Hagemann","given":"Tim","non-dropping-particle":"","parse-names":false,"suffix":""},{"dropping-particle":"","family":"Kastner","given":"Michael","non-dropping-particle":"","parse-names":false,"suffix":""}],"container-title":"Journal of Psychophysiology","id":"ITEM-1","issue":"4","issued":{"date-parts":[["2006","1"]]},"page":"297-314","publisher":"Hogrefe Publishing","title":"The impact of workload on heart rate and blood pressure in en-route and tower air traffic control","type":"article-journal","volume":"20"},"uris":["http://www.mendeley.com/documents/?uuid=606af033-0f53-4fe1-9d4b-75dd2724aab8","http://www.mendeley.com/documents/?uuid=b9db640d-0f90-4402-be52-60461a4d804e"]}],"mendeley":{"formattedCitation":"(Vogt et al., 2006)","plainTextFormattedCitation":"(Vogt et al., 2006)","previouslyFormattedCitation":"(Vogt et al., 2006)"},"properties":{"noteIndex":0},"schema":"https://github.com/citation-style-language/schema/raw/master/csl-citation.json"}</w:instrText>
      </w:r>
      <w:r>
        <w:fldChar w:fldCharType="separate"/>
      </w:r>
      <w:r>
        <w:rPr>
          <w:noProof/>
          <w:lang w:val="fr-CH"/>
        </w:rPr>
        <w:t>(Vogt et al., 2006)</w:t>
      </w:r>
      <w:r>
        <w:fldChar w:fldCharType="end"/>
      </w:r>
      <w:del w:id="2" w:author="Stefan Elmer" w:date="2022-08-15T14:35:00Z">
        <w:r>
          <w:rPr>
            <w:lang w:val="fr-CH"/>
          </w:rPr>
          <w:delText>,</w:delText>
        </w:r>
      </w:del>
      <w:r>
        <w:rPr>
          <w:lang w:val="fr-CH"/>
        </w:rPr>
        <w:t xml:space="preserve"> and </w:t>
      </w:r>
      <w:proofErr w:type="spellStart"/>
      <w:r>
        <w:rPr>
          <w:lang w:val="fr-CH"/>
        </w:rPr>
        <w:t>heart</w:t>
      </w:r>
      <w:proofErr w:type="spellEnd"/>
      <w:r>
        <w:rPr>
          <w:lang w:val="fr-CH"/>
        </w:rPr>
        <w:t xml:space="preserve"> rate </w:t>
      </w:r>
      <w:proofErr w:type="spellStart"/>
      <w:r>
        <w:rPr>
          <w:lang w:val="fr-CH"/>
        </w:rPr>
        <w:t>variability</w:t>
      </w:r>
      <w:proofErr w:type="spellEnd"/>
      <w:r>
        <w:rPr>
          <w:lang w:val="fr-CH"/>
        </w:rPr>
        <w:t xml:space="preserve"> </w:t>
      </w:r>
      <w:r>
        <w:fldChar w:fldCharType="begin" w:fldLock="1"/>
      </w:r>
      <w:r w:rsidR="00E96BE4">
        <w:rPr>
          <w:lang w:val="fr-CH"/>
        </w:rPr>
        <w:instrText>ADDIN CSL_CITATION {"citationItems":[{"id":"ITEM-1","itemData":{"ISBN":"0095-6562(Print)","ISSN":"00956562","PMID":"3907615","abstract":"Studies reporting physiological responses as reflections of mental workload are reviewed briefly. The differing measures are located in a two-dimensional space whose axes represent first, practical application and second, revelance to actual central nervous system activity as viewed from spatial and systemic congruance. Traditional methods such as those using heart rate are identified as the most practical current measures, while evoked cortical potentials emerge as superior upon the latter axis. The potential of auditory canal temperature as an optimal composite measure is explored.","author":[{"dropping-particle":"","family":"Hancock","given":"P A","non-dropping-particle":"","parse-names":false,"suffix":""},{"dropping-particle":"","family":"Meshkati","given":"N","non-dropping-particle":"","parse-names":false,"suffix":""},{"dropping-particle":"","family":"Robertson","given":"M M","non-dropping-particle":"","parse-names":false,"suffix":""}],"container-title":"Aviation Space and Environmental Medicine","id":"ITEM-1","issue":"11","issued":{"date-parts":[["1985"]]},"page":"1110-1114","publisher":"Aerospace Medical Assn","publisher-place":"US","title":"Physiological reflections of mental workload","type":"article-journal","volume":"56"},"uris":["http://www.mendeley.com/documents/?uuid=510da2cd-96f3-4765-992d-0d5f32e65254","http://www.mendeley.com/documents/?uuid=eee6a325-6750-4314-b721-32467d06fb7d"]},{"id":"ITEM-2","itemData":{"DOI":"10.1177/001872088702900204","ISSN":"00187208","PMID":"3610181","abstract":"This paper discusses the usefulness of heart-rate variability (sinus arrhythmia) as an index of operator effort. Effort is involved if task performance requires the use of attention-demanding, controlled processing. This form of processing heavily uses a capacity-limited mechanism: working memory. Effort is also required if the current state of the subject deviates from the target or task optimal state because of fatigue, circadian rhythm, time of day, sleep deprivation, time on task, drugs, heat, or noise. Effort is involved whenever an attempt to resolve mismatch of target and current state takes the form of active manipulation of cognitive resources. We argue that spectral analysis of sinus arrhythmia is usef</w:instrText>
      </w:r>
      <w:r w:rsidR="00E96BE4" w:rsidRPr="007A6E53">
        <w:instrText>ul to obtain more insight into the physiological mechanisms that underlie heart-rate variability. In the present study, it is shown that the amplitude of the 0. 10-Hz component of this signal systematically decreases as the load on working memory increases. Some suggestions are made to apply the methods and techniques discussed in this investigation.","author":[{"dropping-particle":"","family":"Aasman","given":"Jans","non-dropping-particle":"","parse-names":false,"suffix":""},{"dropping-particle":"","family":"Mulder","given":"G.","non-dropping-particle":"","parse-names":false,"suffix":""},{"dropping-particle":"","family":"Mulder","given":"L. J.M.","non-dropping-particle":"","parse-names":false,"suffix":""}],"container-title":"Human Factors","id":"ITEM-2","issue":"2","issued":{"date-parts":[["1987","4"]]},"page":"161-170","publisher":"SAGE Publications Inc","title":"Operator effort and the measurement of heart-rate variability","type":"article-journal","volume":"29"},"uris":["http://www.mendeley.com/documents/?uuid=01f14993-bba9-4b2b-b8f2-1578085a0113","http://www.mendeley.com/documents/?uuid=f8160ef7-3933-461b-bd40-a0a2a2f2e9d5"]}],"mendeley":{"formattedCitation":"(Aasman et al., 1987; Hancock et al., 1985)","plainTextFormattedCitation":"(Aasman et al., 1987; Hancock et al., 1985)","previouslyFormattedCitation":"(Aasman et al., 1987; Hancock et al., 1985)"},"properties":{"noteIndex":0},"schema":"https://github.com/citation-style-language/schema/raw/master/csl-citation.json"}</w:instrText>
      </w:r>
      <w:r>
        <w:fldChar w:fldCharType="separate"/>
      </w:r>
      <w:r>
        <w:rPr>
          <w:noProof/>
        </w:rPr>
        <w:t>(Aasman et al., 1987; Hancock et al., 1985)</w:t>
      </w:r>
      <w:r>
        <w:fldChar w:fldCharType="end"/>
      </w:r>
      <w:r>
        <w:t xml:space="preserve">, electroencephalography (EEG) has been shown to be the most reliable one as it directly enables to measure cognitive load </w:t>
      </w:r>
      <w:r>
        <w:fldChar w:fldCharType="begin" w:fldLock="1"/>
      </w:r>
      <w:r>
        <w:instrText>ADDIN CSL_CITATION {"citationItems":[{"id":"ITEM-1","itemData":{"DOI":"10.1109/EMBC44109.2020.9176264","ISBN":"9781728119908","ISSN":"1557170X","abstract":"Cognitive load may be an important outcome measure for the effectiveness of assistive devices such as prostheses and exoskeletons, but cognitive load is not adequately assessed in part due to the indirect physiological measures traditionally used for evaluation. Robust, direct measures are now available through mobile electroencephalography (EEG), but there are no standard protocols for measuring cognitive load during ambulatory and postural activities. Here we provide a proof-of-concept protocol for measuring cognitive load using an auditory oddball cognitive task to elicit P3 event-related potentials (ERP) during three tasks: sitting, standing, and walking on a treadmill. Our results show that this protocol successfully elicited P3 in each task, with as little as 5 minutes of data collection per task. We found a difference in P3 during sitting and walking after approximately 30 minutes of task completion, indicating that the cognitive load of walking was higher than that of sitting (p =.012).","author":[{"dropping-particle":"","family":"Swerdloff","given":"Margaret M.","non-dropping-particle":"","parse-names":false,"suffix":""},{"dropping-particle":"","family":"Hargrove","given":"Levi J.","non-dropping-particle":"","parse-names":false,"suffix":""}],"container-title":"2020 42nd Annual International Conference of the IEEE Engineering in Medicine &amp; Biology Society (EMBC)","id":"ITEM-1","issued":{"date-parts":[["2020"]]},"page":"2849-2852","publisher":"IEEE","title":"Quantifying cognitive load using EEG during ambulation and postural tasks","type":"article"},"uris":["http://www.mendeley.com/documents/?uuid=256b9c1f-8878-4a46-baeb-ad8a83919821","http://www.mendeley.com/documents/?uuid=3f032b7d-9b08-40b8-801f-43eac34f25fb"]}],"mendeley":{"formattedCitation":"(Swerdloff &amp; Hargrove, 2020)","plainTextFormattedCitation":"(Swerdloff &amp; Hargrove, 2020)","previouslyFormattedCitation":"(Swerdloff &amp; Hargrove, 2020)"},"properties":{"noteIndex":0},"schema":"https://github.com/citation-style-language/schema/raw/master/csl-citation.json"}</w:instrText>
      </w:r>
      <w:r>
        <w:fldChar w:fldCharType="separate"/>
      </w:r>
      <w:r>
        <w:rPr>
          <w:noProof/>
        </w:rPr>
        <w:t>(Swerdloff &amp; Hargrove, 2020)</w:t>
      </w:r>
      <w:r>
        <w:fldChar w:fldCharType="end"/>
      </w:r>
      <w:r>
        <w:t xml:space="preserve"> with high sensitivity </w:t>
      </w:r>
      <w:r>
        <w:fldChar w:fldCharType="begin" w:fldLock="1"/>
      </w:r>
      <w:r>
        <w:instrText>ADDIN CSL_CITATION {"citationItems":[{"id":"ITEM-1","itemData":{"DOI":"10.1145/3027385.3027431","ISBN":"9781450348706","abstract":"Current learning technologies have no direct way to assess students' mental effort: are they in deep thought, struggling to overcome an impasse, or are they zoned out? To address this challenge, we propose the use of EEG-based cognitive load detectors during learning. Despite its potential, EEG has not yet been utilized as a way to optimize instructional strategies. We take an initial step towards this goal by assessing how experimentally manipulated (easy and difficult) sections of an intelligent tutoring system (ITS) influenced EEG-based estimates of students' cognitive load. We found a main effect of task difficulty on EEG-based cognitive load estimates, which were also correlated with learning performance. Our results show that EEG can be a viable source of data to model learners' mental states across a 90-minute session.","author":[{"dropping-particle":"","family":"Mills","given":"Caitlin","non-dropping-particle":"","parse-names":false,"suffix":""},{"dropping-particle":"","family":"Fridman","given":"Igor","non-dropping-particle":"","parse-names":false,"suffix":""},{"dropping-particle":"","family":"Soussou","given":"Walid","non-dropping-particle":"","parse-names":false,"suffix":""},{"dropping-particle":"","family":"Waghray","given":"Disha","non-dropping-particle":"","parse-names":false,"suffix":""},{"dropping-particle":"","family":"Olney","given":"Andrew M","non-dropping-particle":"","parse-names":false,"suffix":""},{"dropping-particle":"","family":"D'Mello","given":"Sidney K.","non-dropping-particle":"","parse-names":false,"suffix":""}],"container-title":"Proceedings of the seventh international learning analytics &amp; knowledge conference","id":"ITEM-1","issued":{"date-parts":[["2017"]]},"page":"80-89","title":"Put your thinking cap on: Detecting cognitive load using EEG during learning","type":"article"},"uris":["http://www.mendeley.com/documents/?uuid=cabff934-adb5-3e5f-b925-dc0b2713ce36"]},{"id":"ITEM-2","itemData":{"DOI":"10.3389/fnins.2014.00322","ISBN":"1662-453X","ISSN":"1662453X","PMID":"25352774","abstract":"While studies exist that compare different physiological variables with respect to their association with mental workload, it is still largely unclear which variables supply the best information about momentary workload of an individual and what is the benefit of combining them. We investigated workload using the n-back task, controlling for body movements and visual input. We recorded EEG, skin conductance, respiration, ECG, pupil size and eye blinks of 14 subjects. Various variables were extracted from these recordings and used as features in individually tuned classification models. Online classification was simulated by using the first part of the data as training set and the last part of the data for testing the models. The results indicate that EEG performs best, followed by eye related measures and peripheral physiology. Combining variables from different sensors did not significantly improve workload assessment over the best performing sensor alone. Best classification accuracy, a little over 90%, was reached for distinguishing between high and low workload on the basis of 2min segments of EEG and eye related variables. A similar and not significantly different performance of 86% was reached using only EEG from single electrode location Pz.","author":[{"dropping-particle":"","family":"Hogervorst","given":"Maarten A.","non-dropping-particle":"","parse-names":false,"suffix":""},{"dropping-particle":"","family":"Brouwer","given":"Anne Marie","non-dropping-particle":"","parse-names":false,"suffix":""},{"dropping-particle":"","family":"Erp","given":"Jan B.F.","non-dropping-particle":"van","parse-names":false,"suffix":""}],"container-title":"Frontiers in Neuroscience","id":"ITEM-2","issued":{"date-parts":[["2014","10","14"]]},"page":"322","publisher":"Frontiers Research Foundation","title":"Combining and comparing EEG, peripheral physiology and eye-related measures for the assessment of mental workload","type":"article-journal","volume":"8"},"uris":["http://www.mendeley.com/documents/?uuid=874b292f-ba1a-4475-8fe8-12f87deac917"]}],"mendeley":{"formattedCitation":"(Hogervorst et al., 2014; Mills et al., 2017)","plainTextFormattedCitation":"(Hogervorst et al., 2014; Mills et al., 2017)","previouslyFormattedCitation":"(Hogervorst et al., 2014; Mills et al., 2017)"},"properties":{"noteIndex":0},"schema":"https://github.com/citation-style-language/schema/raw/master/csl-citation.json"}</w:instrText>
      </w:r>
      <w:r>
        <w:fldChar w:fldCharType="separate"/>
      </w:r>
      <w:r>
        <w:rPr>
          <w:noProof/>
        </w:rPr>
        <w:t>(Hogervorst et al., 2014; Mills et al., 2017)</w:t>
      </w:r>
      <w:r>
        <w:fldChar w:fldCharType="end"/>
      </w:r>
      <w:r>
        <w:t xml:space="preserve">. For example, using a battery of different cognitive tests, </w:t>
      </w:r>
      <w:proofErr w:type="spellStart"/>
      <w:r>
        <w:t>Berka</w:t>
      </w:r>
      <w:proofErr w:type="spellEnd"/>
      <w:r>
        <w:t xml:space="preserve"> and colleagues </w:t>
      </w:r>
      <w:r>
        <w:fldChar w:fldCharType="begin" w:fldLock="1"/>
      </w:r>
      <w:r>
        <w:instrText>ADDIN CSL_CITATION {"citationItems":[{"id":"ITEM-1","itemData":{"ISSN":"00956562","PMID":"17547324","abstract":"Introduction: The ability to continuously and unobtrusively monitor levels of task engagement and mental workload in an operational environment could be useful in identifying more accurate and efficient methods for humans to interact with technology. This information could also be used to optimize the design of safer, more efficient work environments that increase motivation and productivity. Methods: The present study explored the feasibility of monitoring electroencephalographic (EEG) indices of engagement and workload acquired unobtrusively and quantified during performance of cognitive tests. EEG was acquired from 80 healthy participants with a wireless sensor headset (F3-F4,C3-C4,Cz-POz,F3-Cz,Fz-C3,Fz-POz) during tasks including: multi-level forward/backward-digit-span, grid-recall, trails, mental-addition,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combination with previous studies suggest that EEG engagement reflects information-gathering,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parameters of task performance. Copyright © by Aerospace Medical Association.","author":[{"dropping-particle":"","family":"Berka","given":"Chris","non-dropping-particle":"","parse-names":false,"suffix":""},{"dropping-particle":"","family":"Levendowski","given":"Daniel J.","non-dropping-particle":"","parse-names":false,"suffix":""},{"dropping-particle":"","family":"Lumicao","given":"Michelle N. 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E.","non-dropping-particle":"","parse-names":false,"suffix":""},{"dropping-particle":"","family":"Tremoulet","given":"Patrice D.","non-dropping-particle":"","parse-names":false,"suffix":""},{"dropping-particle":"","family":"Craven","given":"Patrick L.","non-dropping-particle":"","parse-names":false,"suffix":""}],"container-title":"Aviation Space and Environmental Medicine","id":"ITEM-1","issue":"5","issued":{"date-parts":[["2007"]]},"page":"232-244","title":"EEG correlates of task engagement and mental workload in vigilance, learning, and memory tasks","type":"article-journal","volume":"78"},"uris":["http://www.mendeley.com/documents/?uuid=5f7b8ccb-ca61-4c55-802d-01595f6223aa"]}],"mendeley":{"formattedCitation":"(Berka et al., 2007)","manualFormatting":"(2007)","plainTextFormattedCitation":"(Berka et al., 2007)","previouslyFormattedCitation":"(Berka et al., 2007)"},"properties":{"noteIndex":0},"schema":"https://github.com/citation-style-language/schema/raw/master/csl-citation.json"}</w:instrText>
      </w:r>
      <w:r>
        <w:fldChar w:fldCharType="separate"/>
      </w:r>
      <w:r>
        <w:rPr>
          <w:noProof/>
        </w:rPr>
        <w:t>(2007)</w:t>
      </w:r>
      <w:r>
        <w:fldChar w:fldCharType="end"/>
      </w:r>
      <w:r>
        <w:t xml:space="preserve"> could show that EEG indices of workload correlated with both subjective and objective performance data and hence can be used as a robust tool for assessing online cognitive load. In this context, numerous studies reported increased event-related synchronization (ERS) in frontal theta power with increasing cognitive demands induced by parametrically modulating working memory load </w:t>
      </w:r>
      <w:r>
        <w:fldChar w:fldCharType="begin" w:fldLock="1"/>
      </w:r>
      <w:r>
        <w:instrText>ADDIN CSL_CITATION {"citationItems":[{"id":"ITEM-1","itemData":{"DOI":"10.1016/j.neubiorev.2012.10.003","ISBN":"0149-7634","ISSN":"18737528","PMID":"23116991","abstract":"This paper reviews published papers related to neurophysiological measurements (electroencephalography: EEG, electrooculography EOG; heart rate: HR) in pilots/drivers during their driving tasks. The aim is to summarise the main neurophysiological findings related to the measurements of pilot/driver's brain activity during drive performance and how particular aspects of this brain activity could be connected with the important concepts of \"mental workload\", \"mental fatigue\" or \"situational awareness\". Review of the literature suggests that exists a coherent sequence of changes for EEG, EOG and HR variables during the transition from normal drive, high mental workload and eventually mental fatigue and drowsiness. In particular, increased EEG power in theta band and a decrease in alpha band occurred in high mental workload. Successively, increased EEG power in theta as well as delta and alpha bands characterise the transition between mental workload and mental fatigue. Drowsiness is also characterised by increased blink rate and decreased HR values. The detection of such mental states is actually performed \"offline\" with accuracy around 90% but not online. A discussion on the possible future applications of findings provided by these neurophysiological measurements in order to improve the safety of the vehicles will be also presented. © 2012 Elsevier Ltd.","author":[{"dropping-particle":"","family":"Borghini","given":"Gianluca","non-dropping-particle":"","parse-names":false,"suffix":""},{"dropping-particle":"","family":"Astolfi","given":"Laura","non-dropping-particle":"","parse-names":false,"suffix":""},{"dropping-particle":"","family":"Vecchiato","given":"Giovanni","non-dropping-particle":"","parse-names":false,"suffix":""},{"dropping-particle":"","family":"Mattia","given":"Donatella","non-dropping-particle":"","parse-names":false,"suffix":""},{"dropping-particle":"","family":"Babiloni","given":"Fabio","non-dropping-particle":"","parse-names":false,"suffix":""}],"container-title":"Neuroscience and Biobehavioral Reviews","id":"ITEM-1","issued":{"date-parts":[["2014"]]},"page":"58-75","publisher":"Elsevier Ltd","title":"Measuring neurophysiological signals in aircraft pilots and car drivers for the assessment of mental workload, fatigue and drowsiness","type":"article-journal","volume":"44"},"uris":["http://www.mendeley.com/documents/?uuid=2fa8d940-d33f-4255-8eb6-769d64ad310b","http://www.mendeley.com/documents/?uuid=eba80968-f004-4f17-93f6-795eebc727f7"]},{"id":"ITEM-2","itemData":{"DOI":"10.1016/j.tics.2014.04.012","ISBN":"1879-307X (Electronic)\\r1364-6613 (Linking)","ISSN":"1879307X","PMID":"24835663","abstract":"Recent advancements in cognitive neuroscience have afforded a description of neural responses in terms of latent algorithmic operations. However, the adoption of this approach to human scalp electroencephalography (EEG) has been more limited, despite the ability of this methodology to quantify canonical neuronal processes. Here, we provide evidence that theta band activities over the midfrontal cortex appear to reflect a common computation used for realizing the need for cognitive control. Moreover, by virtue of inherent properties of field oscillations, these theta band processes may be used to communicate this need and subsequently implement such control across disparate brain regions. Thus, frontal theta is a compelling candidate mechanism by which emergent processes, such as 'cognitive control', may be biophysically realized. © 2014 Elsevier Ltd.","author":[{"dropping-particle":"","family":"Cavanagh","given":"James F.","non-dropping-particle":"","parse-names":false,"suffix":""},{"dropping-particle":"","family":"Frank","given":"Michael J.","non-dropping-particle":"","parse-names":false,"suffix":""}],"container-title":"Trends in Cognitive Sciences","id":"ITEM-2","issue":"8","issued":{"date-parts":[["2014"]]},"page":"414-421","publisher":"Elsevier Ltd","title":"Frontal theta as a mechanism for cognitive control","type":"article-journal","volume":"18"},"uris":["http://www.mendeley.com/documents/?uuid=c31d6c32-d769-4c60-b9a1-8a9a1473eaca","http://www.mendeley.com/documents/?uuid=8ea9371f-77ef-4080-9b2a-9e1831b99a34"]},{"id":"ITEM-3","itemData":{"DOI":"10.1080/14639220210159717","ISSN":"1464536X","abstract":"Perhaps the most basic issue in the study of cognitive workload is the problem of how to actually measure it. The electroencephalogram (EEG) continues to be the clinical method of choice for monitoring brain function in assessing sleep disorders, level of anaesthesia and epilepsy. This preference reflects the EEG’s high sensitivity to variations in alertness and attention, the unimposing conditions under which it can be recorded, and the low cost of the technology it requires. These characteristics also suggest that EEG-based monitoring methods might provide a useful tool in ergonomics. This paper reviews a long-term programme of research aimed at developing cognitive workload monitoring methods based on EEG measures. This research programme began with basic studies of the way neuroelectric signals change in response to highly controlled variations in task demands. The results yielded from such studies provided a basis on which to develop appropriate signal processing methodologies to automatically differentiate mental effort-related changes in brain activity from artifactual contaminants and for gauging relative magnitudes of mental effort in different task conditions. These methods were then evaluated in the context of more naturalistic computerbased work. The results obtained from these studies provide initial evidence for the scientific and technical feasibility of using EEG-based methods for monitoring cognitive load during human–computer interaction. © 2003 Taylor &amp; Francis Group, LLC. All rights reserved.","author":[{"dropping-particle":"","family":"Gevins","given":"Alan","non-dropping-particle":"","parse-names":false,"suffix":""},{"dropping-particle":"","family":"Smith","given":"Michael E.","non-dropping-particle":"","parse-names":false,"suffix":""}],"container-title":"Theoretical Issues in Ergonomics Science","id":"ITEM-3","issue":"1-2","issued":{"date-parts":[["2003"]]},"page":"113-131","title":"Neurophysiological measures of cognitive workload during human–computer interaction","type":"article-journal","volume":"4"},"uris":["http://www.mendeley.com/documents/?uuid=2922621a-5153-4205-a543-0577299e96fc","http://www.mendeley.com/documents/?uuid=08cd02f2-aa30-4bd2-b0f2-675baf322139"]},{"id":"ITEM-4","itemData":{"DOI":"10.1100/tsw.2009.83","ISBN":"1537-744x","ISSN":"1537744X","PMID":"19618092","abstract":"&lt;p&gt; Modern work requires cognitively demanding multitasking and the need for sustained vigilance, which may result in work-related stress and may increase the possibility of human error. Objective methods for estimating cognitive overload and mental fatigue of the brain on-line, during work performance, are needed. We present a two-channel electroencephalography (EEG)–based index, theta Fz/alpha Pz ratio, potentially implementable into a compact wearable device. The index reacts to both acute external and cumulative internal load. The index increased with the number of tasks to be performed concurrently ( &lt;italic&gt;p&lt;/italic&gt; = 0.004) and with increased time awake, both after normal sleep ( &lt;italic&gt;p&lt;/italic&gt; = 0.002) and sleep restriction ( &lt;italic&gt;p&lt;/italic&gt; = 0.004). Moreover, the increase of the index was more pronounced in the afternoon after sleep restriction ( &lt;italic&gt;p&lt;/italic&gt; = 0.006). As a measure of brain state and its dynamics, the index can be considered equivalent to the heartbeat, an indicator of the cardiovascular state, thus inspiring the name \"brainbeat\". &lt;/p&gt;","author":[{"dropping-particle":"","family":"Holm","given":"Anu","non-dropping-particle":"","parse-names":false,"suffix":""},{"dropping-particle":"","family":"Lukander","given":"Kristian","non-dropping-particle":"","parse-names":false,"suffix":""},{"dropping-particle":"","family":"Korpela","given":"Jussi","non-dropping-particle":"","parse-names":false,"suffix":""},{"dropping-particle":"","family":"Sallinen","given":"Mikael","non-dropping-particle":"","parse-names":false,"suffix":""},{"dropping-particle":"","family":"Müller","given":"Kiti M.I.","non-dropping-particle":"","parse-names":false,"suffix":""}],"container-title":"TheScientificWorldJournal","id":"ITEM-4","issued":{"date-parts":[["2009"]]},"page":"639-651","title":"Estimating brain load from the EEG","type":"article-journal","volume":"9"},"uris":["http://www.mendeley.com/documents/?uuid=7460ca3e-86bc-43f9-8a3b-1d2cf204775d"]},{"id":"ITEM-5","itemData":{"DOI":"10.1046/j.1460-9568.2002.01975.x","ISBN":"0953-816X (Print)\\r0953-816X (Linking)","ISSN":"0953816X","PMID":"11994134","abstract":"Recent theoretical work has suggested that brain oscillations in the theta band are involved in active maintenance and recall of working memory representations. To test this theoretical framework we recorded neuromagnetic responses from 10 subjects performing the Sternberg task. Subjects were required to retain a list of 1, 3, 5 or 7 visually presented digits during a 3-s retention period. During the retention period we observed ongoing frontal theta activity in the 7-8.5-Hz band recorded by sensors over frontal brain areas. The activity in the theta band increased parametrically with the number of items retained in working memory. A time-frequency analysis revealed that the task-dependent theta was present during the retention period and during memory scanning. Following the memory task the theta activity was reduced. These results suggest that theta oscillations generated in frontal brain regions play an active role in memory maintenance.","author":[{"dropping-particle":"","family":"Jensen","given":"Ole","non-dropping-particle":"","parse-names":false,"suffix":""},{"dropping-particle":"","family":"Tesche","given":"Claudia D","non-dropping-particle":"","parse-names":false,"suffix":""}],"container-title":"European Journal of Neuroscience","id":"ITEM-5","issue":"8","issued":{"date-parts":[["2002"]]},"page":"1395-1399","title":"Frontal theta activity in humans increases with memory load in a working memory task","type":"article-journal","volume":"15"},"uris":["http://www.mendeley.com/documents/?uuid=34bbcd2f-2fe6-458d-96c3-92fa885d5476","http://www.mendeley.com/documents/?uuid=0d7ac130-4bf8-4c4a-b288-413d97dc963c"]},{"id":"ITEM-6","itemData":{"DOI":"10.1002/hbm.20309","ISBN":"1065-9471 (Print)\\r1065-9471 (Linking)","ISSN":"10659471","PMID":"17080437","abstract":"Theta increases with workload and is associated with numerous processes including working memory, problem solving, encoding, or self monitoring. These processes, in turn, involve numerous structures of the brain. However, the relationship between regional brain activity and the occurrence of theta remains unclear. In the present study, simultaneous EEG-fMRI recordings were used to investigate the functional topography of theta. EEG-theta was enhanced by mental arithmetic-induced workload. For the EEG-constrained fMRI analysis, theta-reference time-series were extracted from the EEG, reflecting the strength of theta occurrence during the time course of the experiment. Theta occurrence was mainly associated with activation of the insular cortex, hippocampus, superior temporal areas, cingulate cortex, superior parietal, and frontal areas. Though observation of temporal and insular activation is in accord with the theory that theta specifically reflects encoding processes, the involvement of several other brain regions implies that surface-recorded theta represents comprehensive functional brain states rather than specific processes in the brain. The results provide further evidence for the concept that emergent theta band oscillations represent dynamic functional binding of widely distributed cortical assemblies, essential for cognitive processing. This binding process may form the source of surface-recorded EEG theta. © 2006 Wiley-Liss, Inc.","author":[{"dropping-particle":"","family":"Sammer","given":"Gebhard","non-dropping-particle":"","parse-names":false,"suffix":""},{"dropping-particle":"","family":"Blecker","given":"Carlo","non-dropping-particle":"","parse-names":false,"suffix":""},{"dropping-particle":"","family":"Gebhardt","given":"Helge","non-dropping-particle":"","parse-names":false,"suffix":""},{"dropping-particle":"","family":"Bischoff","given":"Matthias","non-dropping-particle":"","parse-names":false,"suffix":""},{"dropping-particle":"","family":"Stark","given":"Rudolf","non-dropping-particle":"","parse-names":false,"suffix":""},{"dropping-particle":"","family":"Morgen","given":"Katrin","non-dropping-particle":"","parse-names":false,"suffix":""},{"dropping-particle":"","family":"Vaitl","given":"Dieter","non-dropping-particle":"","parse-names":false,"suffix":""}],"container-title":"Human Brain Mapping","id":"ITEM-6","issue":"8","issued":{"date-parts":[["2007"]]},"page":"793-803","title":"Relationship between regional hemodynamic activity and simultaneously recorded EEG-theta associated with mental arithmetic-induced workload","type":"article-journal","volume":"28"},"uris":["http://www.mendeley.com/documents/?uuid=4bf8ab5f-e151-4b06-9d23-1ce80f7a51f8","http://www.mendeley.com/documents/?uuid=2d4a5280-29fd-46f1-a39f-49ddbd14ee4d"]},{"id":"ITEM-7","itemData":{"DOI":"10.1371/journal.pone.0174949","ISBN":"1111111111","ISSN":"19326203","PMID":"28414729","abstract":"Using a wireless single channel EEG device, we investigated the feasibility of using short-term frontal EEG as a means to evaluate the dynamic changes of mental workload. Frontal EEG signals were recorded from twenty healthy subjects performing four cognitive and motor tasks, including arithmetic operation, finger tapping, mental rotation and lexical decision task. Our findings revealed that theta activity is the common EEG feature that increases with difficulty across four tasks. Meanwhile, with a short-time analysis window, the level of mental workload could be classified from EEG features with 65%–75% accuracy across subjects using a SVM model. These findings suggest that frontal EEG could be used for evaluating the dynamic changes of mental workload.","author":[{"dropping-particle":"","family":"So","given":"Winnie K.Y.","non-dropping-particle":"","parse-names":false,"suffix":""},{"dropping-particle":"","family":"Wong","given":"Savio W.H.","non-dropping-particle":"","parse-names":false,"suffix":""},{"dropping-particle":"","family":"Mak","given":"Joseph N.","non-dropping-particle":"","parse-names":false,"suffix":""},{"dropping-particle":"","family":"Chan","given":"Rosa H.M.","non-dropping-particle":"","parse-names":false,"suffix":""}],"container-title":"PLoS ONE","id":"ITEM-7","issue":"4","issued":{"date-parts":[["2017"]]},"page":"1-17","title":"An evaluation of mental workload with frontal EEG","type":"article-journal","volume":"12"},"uris":["http://www.mendeley.com/documents/?uuid=939122c2-3b80-47a7-9cbd-dbd0db942a34"]},{"id":"ITEM-8","itemData":{"ISSN":"00956562","PMID":"17547324","abstract":"Introduction: The ability to continuously and unobtrusively monitor levels of task engagement and mental workload in an operational environment could be useful in identifying more accurate and efficient methods for humans to interact with technology. This information could also be used to optimize the design of safer, more efficient work environments that increase motivation and productivity. Methods: The present study explored the feasibility of monitoring electroencephalographic (EEG) indices of engagement and workload acquired unobtrusively and quantified during performance of cognitive tests. EEG was acquired from 80 healthy participants with a wireless sensor headset (F3-F4,C3-C4,Cz-POz,F3-Cz,Fz-C3,Fz-POz) during tasks including: multi-level forward/backward-digit-span, grid-recall, trails, mental-addition, 20-min 3-Choice Vigilance, and image-learning and memory tests. EEG metrics for engagement and workload were calculated for each 1-s of EEG. Results: Across participants, engagement but not workload decreased over the 20-min vigilance test. Engagement and workload were significantly increased during the encoding period of verbal and image-learning and memory tests when compared with the recognition/ recall period. Workload but not engagement increased linearly as level of difficulty increased in forward and backward-digit-span, grid-recall, and mental-addition tests. EEG measures correlated with both subjective and objective performance metrics. Discussion: These data in combination with previous studies suggest that EEG engagement reflects information-gathering, visual processing, and allocation of attention. EEG workload increases with increasing working memory load and during problem solving, integration of information, analytical reasoning, and may be more reflective of executive functions. Inspection of EEG on a second-by-second timescale revealed associations between workload and engagement levels when aligned with specific task events providing preliminary evidence that second-by-second classifications reflect parameters of task performance. Copyright © by Aerospace Medical Association.","author":[{"dropping-particle":"","family":"Berka","given":"Chris","non-dropping-particle":"","parse-names":false,"suffix":""},{"dropping-particle":"","family":"Levendowski","given":"Daniel J.","non-dropping-particle":"","parse-names":false,"suffix":""},{"dropping-particle":"","family":"Lumicao","given":"Michelle N. Michaelle N.","non-dropping-particle":"","parse-names":false,"suffix":""},{"dropping-particle":"","family":"Yau","given":"Alan","non-dropping-particle":"","parse-names":false,"suffix":""},{"dropping-particle":"","family":"Davis","given":"Gene","non-dropping-particle":"","parse-names":false,"suffix":""},{"dropping-particle":"","family":"Zivkovic","given":"Vladimir T.","non-dropping-particle":"","parse-names":false,"suffix":""},{"dropping-particle":"","family":"Olmstead","given":"Richard E.","non-dropping-particle":"","parse-names":false,"suffix":""},{"dropping-particle":"","family":"Tremoulet","give</w:instrText>
      </w:r>
      <w:r>
        <w:rPr>
          <w:lang w:val="fr-CH"/>
        </w:rPr>
        <w:instrText>n":"Patrice D.","non-dropping-particle":"","parse-names":false,"suffix":""},{"dropping-particle":"","family":"Craven","given":"Patrick L.","non-dropping-particle":"","parse-names":false,"suffix":""}],"container-title":"Aviation Space and Environmental Medicine","id":"ITEM-8","issue":"5","issued":{"date-parts":[["2007"]]},"page":"232-244","title":"EEG correlates of task engagement and mental workload in vigilance, learning, and memory tasks","type":"article-journal","volume":"78"},"uris":["http://www.mendeley.com/documents/?uuid=5f7b8ccb-ca61-4c55-802d-01595f6223aa"]}],"mendeley":{"formattedCitation":"(Berka et al., 2007; Borghini et al., 2014; Cavanagh &amp; Frank, 2014; Gevins &amp; Smith, 2003; Holm et al., 2009; Jensen &amp; Tesche, 2002; Sammer et al., 2007; So et al., 2017)","manualFormatting":"(i.e., Berka et al., 2007; Borghini et al., 2014; Cavanagh &amp; Frank, 2014; Gevins &amp; Smith, 2003; Holm et al., 2009; Jensen &amp; Tesche, 2002; Sammer et al., 2007; So et al., 2017)","plainTextFormattedCitation":"(Berka et al., 2007; Borghini et al., 2014; Cavanagh &amp; Frank, 2014; Gevins &amp; Smith, 2003; Holm et al., 2009; Jensen &amp; Tesche, 2002; Sammer et al., 2007; So et al., 2017)","previouslyFormattedCitation":"(Berka et al., 2007; Borghini et al., 2014; Cavanagh &amp; Frank, 2014; Gevins &amp; Smith, 2003; Holm et al., 2009; Jensen &amp; Tesche, 2002; Sammer et al., 2007; So et al., 2017)"},"properties":{"noteIndex":0},"schema":"https://github.com/citation-style-language/schema/raw/master/csl-citation.json"}</w:instrText>
      </w:r>
      <w:r>
        <w:fldChar w:fldCharType="separate"/>
      </w:r>
      <w:r>
        <w:rPr>
          <w:noProof/>
          <w:lang w:val="fr-CH"/>
        </w:rPr>
        <w:t>(i.e., Berka et al., 2007; Borghini et al., 2014; Cavanagh &amp; Frank, 2014; Gevins &amp; Smith, 2003; Holm et al., 2009; Jensen &amp; Tesche, 2002; Sammer et al., 2007; So et al., 2017)</w:t>
      </w:r>
      <w:r>
        <w:fldChar w:fldCharType="end"/>
      </w:r>
      <w:r>
        <w:rPr>
          <w:lang w:val="fr-CH"/>
        </w:rPr>
        <w:t xml:space="preserve">. </w:t>
      </w:r>
      <w:r>
        <w:t xml:space="preserve">In contrast, parietal alpha power has been shown to be inversely related to cognitive load and to desynchronize (ERD) with increasing cognitive demands </w:t>
      </w:r>
      <w:r>
        <w:fldChar w:fldCharType="begin" w:fldLock="1"/>
      </w:r>
      <w:r>
        <w:instrText>ADDIN CSL_CITATION {"citationItems":[{"id":"ITEM-1","itemData":{"DOI":"10.1016/j.tics.2012.10.007","ISBN":"1879-307X (Electronic)\\r1364-6613 (Linking)","ISSN":"13646613","PMID":"23141428","abstract":"Alpha-band oscillations are the dominant oscillations in the human brain and recent evidence suggests that they have an inhibitory function. Nonetheless, there is little doubt that alpha-band oscillations also play an active role in information processing. In this article, I suggest that alpha-band oscillations have two roles (inhibition and timing) that are closely linked to two fundamental functions of attention (suppression and selection), which enable controlled knowledge access and semantic orientation (the ability to be consciously oriented in time, space, and context). As such, alpha-band oscillations reflect one of the most basic cognitive processes and can also be shown to play a key role in the coalescence of brain activity in different frequencies. © 2012 Elsevier Ltd.","author":[{"dropping-particle":"","family":"Klimesch","given":"Wolfgang","non-dropping-particle":"","parse-names":false,"suffix":""}],"container-title":"Trends in Cognitive Sciences","id":"ITEM-1","issue":"12","issued":{"date-parts":[["2012"]]},"page":"606-617","publisher":"Elsevier Ltd","title":"Alpha-band oscillations, attention, and controlled access to stored information","type":"article-journal","volume":"16"},"uris":["http://www.mendeley.com/documents/?uuid=e236d1da-9ee5-4bc1-82e2-f0bfeb6f7027","http://www.mendeley.com/documents/?uuid=892a4ab6-0e78-4c19-a9ee-787bd81b6a5f"]},{"id":"ITEM-2","itemData":{"DOI":"10.1016/j.neulet.2003.09.044","ISSN":"03043940","PMID":"14665414","abstract":"Event-related alpha band desynchronization is frequently used to analyze spatiotemporal cortical activation patterns during the performance of cognitive tasks. In the present paper the sensitivity of alpha band desynchronization to increasing levels of cognitive load and to different cognitive working memory components is investigated. A 27-channel electroencephalogram of 62 participants while solving (a) a short-term memory and (b) a working memory task (dual task), each with five levels of memory load, was analyzed. We found (a) a linearly increasing desynchronization in the upper alpha band with ascending cognitive load, and (b) evidence of the involvement of distinguishable cognitive components (storage and controlled attention) in the memory tasks. © 2003 Elsevier Ireland Ltd. All rights reserved.","author":[{"dropping-particle":"","family":"Stipacek","given":"A","non-dropping-particle":"","parse-names":false,"suffix":""},{"dropping-particle":"","family":"Grabner","given":"R H","non-dropping-particle":"","parse-names":false,"suffix":""},{"dropping-particle":"","family":"Neuper","given":"C","non-dropping-particle":"","parse-names":false,"suffix":""},{"dropping-particle":"","family":"Fink","given":"A","non-dropping-particle":"","parse-names":false,"suffix":""},{"dropping-particle":"","family":"Neubauer","given":"A C","non-dropping-particle":"","parse-names":false,"suffix":""}],"container-title":"Neuroscience Letters","id":"ITEM-2","issue":"3","issued":{"date-parts":[["2003"]]},"page":"193-196","title":"Sensitivity of human EEG alpha band desynchronization to different working memory components and increasing levels of memory load","type":"article-journal","volume":"353"},"uris":["http://www.mendeley.com/documents/?uuid=f3584c50-49fb-440f-a70b-2ae6151423d0","http://www.mendeley.com/documents/?uuid=73a16a0c-5fc1-437d-ba59-79e4408d2e8f"]},{"id":"ITEM-3","itemData":{"DOI":"10.1016/j.neuroimage.2018.04.008","ISSN":"10959572","PMID":"29627592","abstract":"Sentence comprehension requires the encoding of phrases and their relationships into working memory. To date, despite the importance of neural oscillations in language comprehension, the neural-oscillatory dynamics of sentence encoding are only sparsely understood. Although oscillations in a wide range of frequency bands have been reported both for the encoding of unstructured word lists and for working-memory intensive sentences, it is unclear to what extent these frequency bands subserve processes specific to the working-memory component of sentence comprehension or to general verbal working memory. In our auditory electroencephalography study, we isolated the working-memory component of sentence comprehension by adapting a subsequent memory paradigm to sentence comprehension and assessing oscillatory power changes during successful sentence encoding. Time–frequency analyses and source reconstruction revealed alpha-power desynchronization in left-hemispheric language-relevant regions during successful sentence encoding. We further showed that sentence encoding was more successful when source-level alpha-band desynchronization aligned with computational measures of syntactic—compared to lexical-semantic—difficulty. Our results are a preliminary indication of a domain-general mechanism of cortical disinhibition via alpha-band desynchronization superimposed onto the language-relevant cortex, which is beneficial for encoding sentences into working memory.","author":[{"dropping-particle":"","family":"Vassileiou","given":"Benedict","non-dropping-particle":"","parse-names":false,"suffix":""},{"dropping-particle":"","family":"Meyer","given":"Lars","non-dropping-particle":"","parse-names":false,"suffix":""},{"dropping-particle":"","family":"Beese","given":"Caroline","non-dropping-particle":"","parse-names":false,"suffix":""},{"dropping-particle":"","family":"Friederici","given":"Angela D.","non-dropping-particle":"","parse-names":false,"suffix":""}],"container-title":"NeuroImage","id":"ITEM-3","issued":{"date-parts":[["2018"]]},"page":"286-296","publisher":"Elsevier Ltd","title":"Alignment of alpha-band desynchronization with syntactic structure predicts successful sentence comprehension","type":"article-journal","volume":"175"},"uris":["http://www.mendeley.com/documents/?uuid=388b3a1c-bb3f-4ae6-b435-0028071291db","http://www.mendeley.com/documents/?uuid=7712b91e-9128-4a4d-885d-8c453eea1170"]},{"id":"ITEM-4","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Cortex","id":"ITEM-4","issue":"4","issued":{"date-parts":[["1997"]]},"note":"Mehr Memory load:\n--&amp;gt; mehr frontal midline theta im ACC\n--&amp;gt; weniger parietocentrales low alpha\n--&amp;gt; bei spatial task --&amp;gt; mehr high a</w:instrText>
      </w:r>
      <w:r w:rsidRPr="00354C1F">
        <w:rPr>
          <w:lang w:val="fr-CH"/>
        </w:rPr>
        <w:instrText>lpha occipitoparietal\n\nZuwachs in Theta und Alpha und Performanz nach Traini</w:instrText>
      </w:r>
      <w:r>
        <w:rPr>
          <w:lang w:val="fr-CH"/>
        </w:rPr>
        <w:instrText>ng, zudem in Theta mit schwierigerem Task\n--&amp;gt; mehr Aufmerksamkeit gebraucht\n--&amp;gt; weniger Alpha je schwerer --&amp;gt; inverse Beziehung\n\nMehr Alpha nach Training --&amp;gt; weniger kortikale Resourcen benötigt\n\n\nThese results serve: \n(i) to dissociate the effects of task difficulty and practice; \n(ii) to differentiate the involvement of posterior cortex in spatial versus verbal tasks; \n(iii) to localize frontal midline theta to the anteromedial cortex; and \n(iv) to demonstrate the feasibility of using anatomical MRIs to remove the blurring effect of the skull and scalp from the ongoing EEG. \n\nWorking Memory:\n- Frontallappen\n- ACC","page":"374-385","title":"High-resolution EEG mapping of cortical activation related to working memory: Effects of task difficulty, type of processing, and practice","type":"article-journal","volume":"7"},"uris":["http://www.mendeley.com/documents/?uuid=0d85f719-d099-44e9-85b1-cfd2d564c2c7"]}],"mendeley":{"formattedCitation":"(Gevins et al., 1997; Klimesch, 2012; Stipacek et al., 2003; Vassileiou et al., 2018)","plainTextFormattedCitation":"(Gevins et al., 1997; Klimesch, 2012; Stipacek et al., 2003; Vassileiou et al., 2018)","previouslyFormattedCitation":"(Gevins et al., 1997; Klimesch, 2012; Stipacek et al., 2003; Vassileiou et al., 2018)"},"properties":{"noteIndex":0},"schema":"https://github.com/citation-style-language/schema/raw/master/csl-citation.json"}</w:instrText>
      </w:r>
      <w:r>
        <w:fldChar w:fldCharType="separate"/>
      </w:r>
      <w:r>
        <w:rPr>
          <w:noProof/>
          <w:lang w:val="fr-CH"/>
        </w:rPr>
        <w:t>(Gevins et al., 1997; Klimesch, 2012; Stipacek et al., 2003; Vassileiou et al., 2018)</w:t>
      </w:r>
      <w:r>
        <w:fldChar w:fldCharType="end"/>
      </w:r>
      <w:r>
        <w:rPr>
          <w:lang w:val="fr-CH"/>
        </w:rPr>
        <w:t>.</w:t>
      </w:r>
    </w:p>
    <w:p w14:paraId="10CF4F9E" w14:textId="1AE3064C" w:rsidR="00FB3A6F" w:rsidRPr="00FB3A6F" w:rsidRDefault="00FB3A6F" w:rsidP="00FB3A6F">
      <w:r w:rsidRPr="00FB3A6F">
        <w:t>ERD and ERS metrics have also been used</w:t>
      </w:r>
      <w:r>
        <w:t xml:space="preserve"> in the context of language processing tasks </w:t>
      </w:r>
      <w:r>
        <w:fldChar w:fldCharType="begin" w:fldLock="1"/>
      </w:r>
      <w:r w:rsidR="00E96BE4">
        <w:instrText>ADDIN CSL_CITATION {"citationItems":[{"id":"ITEM-1","itemData":{"DOI":"10.1016/j.neuroscience.2021.11.046","ISSN":"18737544","PMID":"34864107","abstract":"Mainstream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M.","non-dropping-particle":"","parse-names":false,"suffix":""}],"container-title":"Neuroscience","id":"ITEM-1","issued":{"date-parts":[["2022","1"]]},"page":"134-143","publisher":"Pergamon","title":"The bilingual lexicon, back and forth: Electrophysiological signatures of translation asymmetry","type":"article-journal","volume":"481"},"uris":["http://www.mendeley.com/documents/?uuid=7cb1c4b7-41df-4c30-a015-183c4092bb89"]},{"id":"ITEM-2","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Bulletin","id":"ITEM-2","issue":"1","issued":{"date-parts":[["2007"]]},"page":"57-65","title":"Event-related EEG theta and alpha band oscillatory responses during language translation","type":"article-journal","volume":"72"},"uris":["http://www.mendeley.com/documents/?uuid=05a13a56-ca14-421e-8a75-e13853b26366"]}],"mendeley":{"formattedCitation":"(Grabner et al., 2007; Pérez et al., 2022)","plainTextFormattedCitation":"(Grabner et al., 2007; Pérez et al., 2022)","previouslyFormattedCitation":"(Grabner et al., 2007; Pérez et al., 2022)"},"properties":{"noteIndex":0},"schema":"https://github.com/citation-style-language/schema/raw/master/csl-citation.json"}</w:instrText>
      </w:r>
      <w:r>
        <w:fldChar w:fldCharType="separate"/>
      </w:r>
      <w:r>
        <w:rPr>
          <w:noProof/>
        </w:rPr>
        <w:t>(Grabner et al., 2007; Pérez et al., 2022)</w:t>
      </w:r>
      <w:r>
        <w:fldChar w:fldCharType="end"/>
      </w:r>
      <w:r>
        <w:t xml:space="preserve">. For example, in a recent EEG study </w:t>
      </w:r>
      <w:r w:rsidR="009F7775">
        <w:t>by</w:t>
      </w:r>
      <w:r>
        <w:t xml:space="preserve"> </w:t>
      </w:r>
      <w:r>
        <w:rPr>
          <w:lang w:val="en-GB"/>
        </w:rPr>
        <w:fldChar w:fldCharType="begin" w:fldLock="1"/>
      </w:r>
      <w:r w:rsidR="00E96BE4">
        <w:instrText>ADDIN CSL_CITATION {"citationItems":[{"id":"ITEM-1","itemData":{"DOI":"10.1016/j.neuroscience.2021.11.046","ISSN":"18737544","PMID":"34864107","abstract":"Mainstream theories of first and second language (L1, L2) processing in bilinguals are crucially informed by word translation research. A core finding is the translation asymmetry effect, typified by slower performance in forward translation (FT, from L1 into L2) than in backward translation (BT, from L2 into L1). Yet, few studies have explored its neural bases and none has employed (de)synchronization measures, precluding the integration of bilingual memory models with neural (de)coupling accounts of word processing. Here, 27 proficient Spanish-English bilinguals engaged in FT and BT of single words as we obtained high-density EEG recordings to perform cluster-based oscillatory and non-linear functional connectivity analyses. Relative to BT, FT yielded slower responses, higher frontal theta (4–7 Hz) power in an early window (0–300 ms), reduced centro-posterior lower-beta (14–20 Hz) and centro-frontal upper-beta (21–30 Hz) power in a later window (300–600 ms), and lower fronto-parietal connectivity below 10 Hz in the early window. Also, the greater the behavioral difference between FT and BT, the greater the power of the early theta cluster for FT over BT. These results reveal key (de)coupling dynamics underlying translation asymmetry, offering frequency-specific constraints for leading models of bilingual lexical processing.","author":[{"dropping-particle":"","family":"Pérez","given":"Gonzalo","non-dropping-particle":"","parse-names":false,"suffix":""},{"dropping-particle":"","family":"Hesse","given":"Eugenia","non-dropping-particle":"","parse-names":false,"suffix":""},{"dropping-particle":"","family":"Dottori","given":"Martín","non-dropping-particle":"","parse-names":false,"suffix":""},{"dropping-particle":"","family":"Birba","given":"Agustina","non-dropping-particle":"","parse-names":false,"suffix":""},{"dropping-particle":"","family":"Amoruso","given":"Lucía","non-dropping-particle":"","parse-names":false,"suffix":""},{"dropping-particle":"","family":"Martorell Caro","given":"Miguel","non-dropping-particle":"","parse-names":false,"suffix":""},{"dropping-particle":"","family":"Ibáñez","given":"Agustín","non-dropping-particle":"","parse-names":false,"suffix":""},{"dropping-particle":"","family":"García","given":"Adolfo M.","non-dropping-particle":"","parse-names":false,"suffix":""}],"container-title":"Neuroscience","id":"ITEM-1","issued":{"date-parts":[["2022","1"]]},"page":"134-143","publisher":"Pergamon","title":"The bilingual lexicon, back and forth: Electrophysiological signatures of translation asymmetry","type":"article-journal","volume":"481"},"uris":["http://www.mendeley.com/documents/?uuid=7cb1c4b7-41df-4c30-a015-183c4092bb89","http://www.mendeley.com/documents/?uuid=b15ebd9d-04c7-3c10-b24c-3a8bc4ed9153"]}],"mendeley":{"formattedCitation":"(Pérez et al., 2022)","manualFormatting":"Pérez and colleagues (2022)","plainTextFormattedCitation":"(Pérez et al., 2022)","previouslyFormattedCitation":"(Pérez et al., 2022)"},"properties":{"noteIndex":0},"schema":"https://github.com/citation-style-language/schema/raw/master/csl-citation.json"}</w:instrText>
      </w:r>
      <w:r>
        <w:rPr>
          <w:lang w:val="en-GB"/>
        </w:rPr>
        <w:fldChar w:fldCharType="separate"/>
      </w:r>
      <w:r>
        <w:rPr>
          <w:noProof/>
          <w:lang w:val="en-GB"/>
        </w:rPr>
        <w:t>Pérez and colleagues (2022)</w:t>
      </w:r>
      <w:r>
        <w:rPr>
          <w:lang w:val="en-GB"/>
        </w:rPr>
        <w:fldChar w:fldCharType="end"/>
      </w:r>
      <w:r>
        <w:rPr>
          <w:lang w:val="en-GB"/>
        </w:rPr>
        <w:t xml:space="preserve">, the authors focussed on ERS and ERD while 27 early bilinguals (L1 = Spanish, L2 = English, high L2 proficiency) were engaged in L1 and L2 reading tasks and performed FT and BT at the word level. In particular, the participants were instructed to read the single words aloud as quickly as or to translate them and press a specific keyboard key as soon as they were ready to </w:t>
      </w:r>
      <w:r w:rsidR="009F7775">
        <w:rPr>
          <w:lang w:val="en-GB"/>
        </w:rPr>
        <w:t>respond</w:t>
      </w:r>
      <w:r>
        <w:rPr>
          <w:lang w:val="en-GB"/>
        </w:rPr>
        <w:t xml:space="preserve">. The results showed that the FT task was performed slower than </w:t>
      </w:r>
      <w:r>
        <w:rPr>
          <w:lang w:val="en-GB"/>
        </w:rPr>
        <w:lastRenderedPageBreak/>
        <w:t xml:space="preserve">the BT one. Moreover, in an early time window in the range of 0-300 </w:t>
      </w:r>
      <w:proofErr w:type="spellStart"/>
      <w:r>
        <w:rPr>
          <w:lang w:val="en-GB"/>
        </w:rPr>
        <w:t>ms</w:t>
      </w:r>
      <w:proofErr w:type="spellEnd"/>
      <w:r>
        <w:rPr>
          <w:lang w:val="en-GB"/>
        </w:rPr>
        <w:t xml:space="preserve">, FT was associated with higher theta power (4-7 Hz) at frontal electrodes as well as with lower </w:t>
      </w:r>
      <w:proofErr w:type="spellStart"/>
      <w:r>
        <w:rPr>
          <w:lang w:val="en-GB"/>
        </w:rPr>
        <w:t>fronto</w:t>
      </w:r>
      <w:proofErr w:type="spellEnd"/>
      <w:r w:rsidR="00804CA8">
        <w:rPr>
          <w:lang w:val="en-GB"/>
        </w:rPr>
        <w:t>-</w:t>
      </w:r>
      <w:r>
        <w:rPr>
          <w:lang w:val="en-GB"/>
        </w:rPr>
        <w:t>parietal connectivity in the lower-alpha band (</w:t>
      </w:r>
      <w:r w:rsidR="00635727">
        <w:rPr>
          <w:lang w:val="en-GB"/>
        </w:rPr>
        <w:t>&lt;</w:t>
      </w:r>
      <w:r>
        <w:rPr>
          <w:lang w:val="en-GB"/>
        </w:rPr>
        <w:t>10 Hz).</w:t>
      </w:r>
      <w:r w:rsidR="00804CA8">
        <w:rPr>
          <w:lang w:val="en-GB"/>
        </w:rPr>
        <w:t xml:space="preserve"> Furthermore, greater </w:t>
      </w:r>
      <w:proofErr w:type="spellStart"/>
      <w:r w:rsidR="00804CA8">
        <w:rPr>
          <w:lang w:val="en-GB"/>
        </w:rPr>
        <w:t>behavioral</w:t>
      </w:r>
      <w:proofErr w:type="spellEnd"/>
      <w:r w:rsidR="00804CA8">
        <w:rPr>
          <w:lang w:val="en-GB"/>
        </w:rPr>
        <w:t xml:space="preserve"> differences between FT and BT were reflected by </w:t>
      </w:r>
      <w:r w:rsidR="009F7775">
        <w:rPr>
          <w:lang w:val="en-GB"/>
        </w:rPr>
        <w:t xml:space="preserve">more pronounced </w:t>
      </w:r>
      <w:r w:rsidR="00804CA8">
        <w:rPr>
          <w:lang w:val="en-GB"/>
        </w:rPr>
        <w:t>power in the frontal theta power.</w:t>
      </w:r>
      <w:r>
        <w:rPr>
          <w:lang w:val="en-GB"/>
        </w:rPr>
        <w:t xml:space="preserve"> In contrast, in a later latency window (300-600 </w:t>
      </w:r>
      <w:proofErr w:type="spellStart"/>
      <w:r>
        <w:rPr>
          <w:lang w:val="en-GB"/>
        </w:rPr>
        <w:t>ms</w:t>
      </w:r>
      <w:proofErr w:type="spellEnd"/>
      <w:r>
        <w:rPr>
          <w:lang w:val="en-GB"/>
        </w:rPr>
        <w:t xml:space="preserve">), the authors revealed reduced lower-beta power (14-20 Hz) at </w:t>
      </w:r>
      <w:proofErr w:type="spellStart"/>
      <w:r>
        <w:rPr>
          <w:lang w:val="en-GB"/>
        </w:rPr>
        <w:t>centro</w:t>
      </w:r>
      <w:proofErr w:type="spellEnd"/>
      <w:r>
        <w:rPr>
          <w:lang w:val="en-GB"/>
        </w:rPr>
        <w:t xml:space="preserve">-posterior electrodes as well as upper-beta power (21-30 Hz) at </w:t>
      </w:r>
      <w:proofErr w:type="spellStart"/>
      <w:r>
        <w:rPr>
          <w:lang w:val="en-GB"/>
        </w:rPr>
        <w:t>centro</w:t>
      </w:r>
      <w:proofErr w:type="spellEnd"/>
      <w:r>
        <w:rPr>
          <w:lang w:val="en-GB"/>
        </w:rPr>
        <w:t xml:space="preserve">-frontal scalp sites. In a further EEG study, </w:t>
      </w:r>
      <w:r>
        <w:rPr>
          <w:lang w:val="en-GB"/>
        </w:rPr>
        <w:fldChar w:fldCharType="begin" w:fldLock="1"/>
      </w:r>
      <w:r>
        <w:rPr>
          <w:lang w:val="en-GB"/>
        </w:rPr>
        <w:instrText>ADDIN CSL_CITATION {"citationItems":[{"id":"ITEM-1","itemData":{"DOI":"10.1016/j.brainresbull.2007.01.001","ISBN":"0361-9230","ISSN":"03619230","PMID":"17303508","abstract":"Recent investigations on oscillatory EEG dynamics by means of event-related synchronisation and desynchronisation (ERS/ERD) suggest that first language semantic information processing is primarily reflected in the theta (4-7 Hz) and alpha (7-13 Hz) frequency bands. In this pilot study we explore whether similar ERS/ERD patterns emerge during language translation and which frequency bands sensitively respond to the difficulty of translation and the translation success. Thirteen female students of translation and interpreting were visually presented high and low frequency English words that had to be translated into German. Time-frequency representations of ERS/ERD between 2 and 50 Hz displayed a theta ERS response about 200-600 ms after word presentation, a beta ERD from about 400 ms, and alpha ERS and ERD patterns about 200-400 ms after word presentation. Statistical analyses of the ERS/ERD data in the theta (4-7 Hz), two alpha frequency bands (7-10 Hz and 10-13 Hz), and a beta band (20-30 Hz) predominantly revealed: (a) higher parietal theta ERS and frontal upper alpha ERD during the translation of low as compared to high frequency words, and (b) generally stronger ERD in the lower alpha band and larger left-hemispheric upper alpha ERD for successfully translated in contrast to not translated low frequency words. These findings provide first evidence of the sensitivity of the theta and alpha ERS/ERD measure to lexical-semantic processes involved in language translation. © 2007 Elsevier Inc. All rights reserved.","author":[{"dropping-particle":"","family":"Grabner","given":"Roland H.","non-dropping-particle":"","parse-names":false,"suffix":""},{"dropping-particle":"","family":"Brunner","given":"Clemens","non-dropping-particle":"","parse-names":false,"suffix":""},{"dropping-particle":"","family":"Leeb","given":"Robert","non-dropping-particle":"","parse-names":false,"suffix":""},{"dropping-particle":"","family":"Neuper","given":"Christa","non-dropping-particle":"","parse-names":false,"suffix":""},{"dropping-particle":"","family":"Pfurtscheller","given":"Gert","non-dropping-particle":"","parse-names":false,"suffix":""}],"container-title":"Brain Research Bulletin","id":"ITEM-1","issue":"1","issued":{"date-parts":[["2007"]]},"page":"57-65","title":"Event-related EEG theta and alpha band oscillatory responses during language translation","type":"article-journal","volume":"72"},"uris":["http://www.mendeley.com/documents/?uuid=05a13a56-ca14-421e-8a75-e13853b26366"]}],"mendeley":{"formattedCitation":"(Grabner et al., 2007)","manualFormatting":"Grabner et al. (2007)","plainTextFormattedCitation":"(Grabner et al., 2007)","previouslyFormattedCitation":"(Grabner et al., 2007)"},"properties":{"noteIndex":0},"schema":"https://github.com/citation-style-language/schema/raw/master/csl-citation.json"}</w:instrText>
      </w:r>
      <w:r>
        <w:rPr>
          <w:lang w:val="en-GB"/>
        </w:rPr>
        <w:fldChar w:fldCharType="separate"/>
      </w:r>
      <w:r>
        <w:rPr>
          <w:noProof/>
          <w:lang w:val="en-GB"/>
        </w:rPr>
        <w:t>Grabner et al. (2007)</w:t>
      </w:r>
      <w:r>
        <w:rPr>
          <w:lang w:val="en-GB"/>
        </w:rPr>
        <w:fldChar w:fldCharType="end"/>
      </w:r>
      <w:r>
        <w:rPr>
          <w:lang w:val="en-GB"/>
        </w:rPr>
        <w:t xml:space="preserve"> focussed on ERD and ERS during a language translation task with different difficulty levels induced by low- and high-frequency English words. With this purpose in mind, </w:t>
      </w:r>
      <w:proofErr w:type="spellStart"/>
      <w:r>
        <w:rPr>
          <w:lang w:val="en-GB"/>
        </w:rPr>
        <w:t>Grabner</w:t>
      </w:r>
      <w:proofErr w:type="spellEnd"/>
      <w:r>
        <w:rPr>
          <w:lang w:val="en-GB"/>
        </w:rPr>
        <w:t xml:space="preserve"> and colleagues examined 13 advanced translation and interpreting students with German as L1 and English as L2 </w:t>
      </w:r>
      <w:r>
        <w:t xml:space="preserve">while the participants were asked to find the appropriate German translation of single words and typewrite the respective translations. The results showed that low-frequency words were translated slower and induced a higher parietal theta ERS (4-7 Hz, 300-600 </w:t>
      </w:r>
      <w:proofErr w:type="spellStart"/>
      <w:r>
        <w:t>ms</w:t>
      </w:r>
      <w:proofErr w:type="spellEnd"/>
      <w:r>
        <w:t xml:space="preserve">) as well as an increased frontal upper-alpha ERD (10-13 Hz, 300-500 </w:t>
      </w:r>
      <w:proofErr w:type="spellStart"/>
      <w:r>
        <w:t>ms</w:t>
      </w:r>
      <w:proofErr w:type="spellEnd"/>
      <w:r>
        <w:t xml:space="preserve">) compared to high-frequency words. Furthermore, successfully translated low-frequency words showed stronger ERD in the lower-alpha (7-10 Hz) and upper-alpha (10-13 Hz) band compared to not translated words, and beta ERD (20-30 Hz) at around 400 </w:t>
      </w:r>
      <w:proofErr w:type="spellStart"/>
      <w:r>
        <w:t>ms</w:t>
      </w:r>
      <w:proofErr w:type="spellEnd"/>
      <w:r>
        <w:t xml:space="preserve"> was more pronounced for high- than low-frequency words. </w:t>
      </w:r>
    </w:p>
    <w:p w14:paraId="5BAF028A" w14:textId="2326E2A1" w:rsidR="00977F30" w:rsidRDefault="00FB3A6F" w:rsidP="00FB3A6F">
      <w:r>
        <w:t xml:space="preserve">This study aimed to shed </w:t>
      </w:r>
      <w:proofErr w:type="gramStart"/>
      <w:r>
        <w:t>more light</w:t>
      </w:r>
      <w:proofErr w:type="gramEnd"/>
      <w:r>
        <w:t xml:space="preserve"> on the influence of written translation expertise on backward translation using an ecologically valid setting. Drawing on this background, we examined a relatively large sample of professional translators, translation students, and bilinguals while the participants completed a reading, a </w:t>
      </w:r>
      <w:r w:rsidR="00F41CC7">
        <w:t>copying</w:t>
      </w:r>
      <w:r>
        <w:t xml:space="preserve"> as well as a translation task at the sentence level. </w:t>
      </w:r>
      <w:proofErr w:type="gramStart"/>
      <w:r>
        <w:t>In particular, we</w:t>
      </w:r>
      <w:proofErr w:type="gramEnd"/>
      <w:r>
        <w:t xml:space="preserve"> assessed translation expertise based on self-reports and L2 proficiency and measured task-related cognitive workload using psychometric and behavioral indices in association with EEG. Furthermore, we used authentic English texts written for an international research conference by non-native speakers as ELF version </w:t>
      </w:r>
      <w:r w:rsidR="009C7B66">
        <w:t>and</w:t>
      </w:r>
      <w:r>
        <w:t xml:space="preserve"> their edited equivalents in Standard English (</w:t>
      </w:r>
      <w:proofErr w:type="spellStart"/>
      <w:r>
        <w:t>EdE</w:t>
      </w:r>
      <w:proofErr w:type="spellEnd"/>
      <w:r>
        <w:t xml:space="preserve">). </w:t>
      </w:r>
      <w:bookmarkStart w:id="3" w:name="_Hlk109257611"/>
      <w:r>
        <w:t>We expected that professional translators w</w:t>
      </w:r>
      <w:r w:rsidR="009C7B66">
        <w:t>ould</w:t>
      </w:r>
      <w:r>
        <w:t xml:space="preserve"> demonstrate shorter reading times in the reading task and produce </w:t>
      </w:r>
      <w:r w:rsidR="009C7B66">
        <w:t>more</w:t>
      </w:r>
      <w:r>
        <w:t xml:space="preserve"> output texts during the copying and translation tasks compared to translation students and bilinguals without training in translation. In the same vein, we expected that professional translators w</w:t>
      </w:r>
      <w:r w:rsidR="009C7B66">
        <w:t>ould</w:t>
      </w:r>
      <w:r>
        <w:t xml:space="preserve"> outperform the student and bilingual cohorts in the translation tasks and that this advantage should be manifested in higher output ratings of fluency and accuracy. We also </w:t>
      </w:r>
      <w:r>
        <w:lastRenderedPageBreak/>
        <w:t xml:space="preserve">hypothesized that translating would generally induce a higher cognitive load than </w:t>
      </w:r>
      <w:r w:rsidR="00F41CC7">
        <w:t>copying</w:t>
      </w:r>
      <w:r>
        <w:t xml:space="preserve"> and reading</w:t>
      </w:r>
      <w:r w:rsidR="009C7B66">
        <w:t>. T</w:t>
      </w:r>
      <w:r>
        <w:t xml:space="preserve">his effect is expected to be expressed in increased theta and weaker alpha power. Furthermore, based on their expertise, we assumed that professional translators would show lower cognitive workload during all tasks </w:t>
      </w:r>
      <w:r w:rsidR="009C7B66">
        <w:t>than</w:t>
      </w:r>
      <w:r>
        <w:t xml:space="preserve"> the other two groups, as reflected in neurophysiological metrics and perceived task difficulties. Regarding the differences in the text input, we expected that ELF text versions would lead to a higher cognitive load than the </w:t>
      </w:r>
      <w:proofErr w:type="spellStart"/>
      <w:r>
        <w:t>EdE</w:t>
      </w:r>
      <w:proofErr w:type="spellEnd"/>
      <w:r>
        <w:t xml:space="preserve"> versions and that ELF processing is associated with lower output ratings of fluency and accuracy</w:t>
      </w:r>
      <w:bookmarkEnd w:id="3"/>
      <w:r>
        <w:t>.</w:t>
      </w:r>
      <w:r w:rsidR="00977F30">
        <w:br w:type="page"/>
      </w:r>
    </w:p>
    <w:p w14:paraId="4F66266B" w14:textId="18464AC4" w:rsidR="0006488E" w:rsidRPr="00B86243" w:rsidRDefault="0006488E" w:rsidP="008E0EF0">
      <w:pPr>
        <w:pStyle w:val="berschrift1"/>
        <w:suppressLineNumbers/>
      </w:pPr>
      <w:r w:rsidRPr="00B86243">
        <w:lastRenderedPageBreak/>
        <w:t>Methods</w:t>
      </w:r>
    </w:p>
    <w:p w14:paraId="1CDCC013" w14:textId="77777777" w:rsidR="0006488E" w:rsidRPr="00B86243" w:rsidRDefault="0006488E" w:rsidP="008E0EF0">
      <w:pPr>
        <w:pStyle w:val="berschrift2"/>
        <w:suppressLineNumbers/>
      </w:pPr>
      <w:r w:rsidRPr="00B86243">
        <w:t>Participants</w:t>
      </w:r>
    </w:p>
    <w:p w14:paraId="07121FD8" w14:textId="4D730742" w:rsidR="00586AEA" w:rsidRPr="00586AEA" w:rsidRDefault="002754B1" w:rsidP="00586AEA">
      <w:r w:rsidRPr="002754B1">
        <w:t>We analyzed the data of three groups of 58 native German (L1) participants (48 females, one nonbinary) with a professional English (L2) background, namely professional written translators (</w:t>
      </w:r>
      <w:proofErr w:type="spellStart"/>
      <w:r w:rsidRPr="002754B1">
        <w:t>TraPro</w:t>
      </w:r>
      <w:proofErr w:type="spellEnd"/>
      <w:r w:rsidRPr="002754B1">
        <w:t>, N = 19), trainee translators (</w:t>
      </w:r>
      <w:proofErr w:type="spellStart"/>
      <w:r w:rsidRPr="002754B1">
        <w:t>TraStu</w:t>
      </w:r>
      <w:proofErr w:type="spellEnd"/>
      <w:r w:rsidRPr="002754B1">
        <w:t>, N = 22), and multilingual controls (Mul, N = 17). The multilingual controls consisted of English language and literature studies students, or high school teachers of English as a foreign language. All participants were required to use L2 in their daily routines, and the primary direction of translating for professional and student translators was from L2 to L1. Obviously, since we recruited participants with varying levels of professional experience, the groups could not be matched regarding age. However, the three groups did not differ in respect of gender or</w:t>
      </w:r>
      <w:r>
        <w:rPr>
          <w:rFonts w:ascii="Times New Roman" w:hAnsi="Times New Roman" w:cs="Times New Roman"/>
          <w:szCs w:val="24"/>
        </w:rPr>
        <w:t xml:space="preserve"> </w:t>
      </w:r>
      <w:r w:rsidR="009406DE">
        <w:t xml:space="preserve">handedness </w:t>
      </w:r>
      <w:r w:rsidR="009406DE" w:rsidRPr="002754B1">
        <w:fldChar w:fldCharType="begin" w:fldLock="1"/>
      </w:r>
      <w:r w:rsidRPr="002754B1">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analysis","type":"article-journal","volume":"61"},"uris":["http://www.mendeley.com/documents/?uuid=72a8af16-8aaa-4f05-8ccf-e0ca0523f5b9"]}],"mendeley":{"formattedCitation":"(Annett, 1970)","manualFormatting":"(Annett, 1970, see Table 1 for participant overview)","plainTextFormattedCitation":"(Annett, 1970)","previouslyFormattedCitation":"(Annett, 1970)"},"properties":{"noteIndex":0},"schema":"https://github.com/citation-style-language/schema/raw/master/csl-citation.json"}</w:instrText>
      </w:r>
      <w:r w:rsidR="009406DE" w:rsidRPr="002754B1">
        <w:fldChar w:fldCharType="separate"/>
      </w:r>
      <w:r w:rsidR="009406DE" w:rsidRPr="002754B1">
        <w:rPr>
          <w:noProof/>
        </w:rPr>
        <w:t>(Annett, 1970</w:t>
      </w:r>
      <w:r w:rsidR="00376834" w:rsidRPr="002754B1">
        <w:rPr>
          <w:noProof/>
        </w:rPr>
        <w:t>, see Table 1</w:t>
      </w:r>
      <w:r w:rsidRPr="002754B1">
        <w:rPr>
          <w:noProof/>
        </w:rPr>
        <w:t xml:space="preserve"> for participant overview</w:t>
      </w:r>
      <w:r w:rsidR="009406DE" w:rsidRPr="002754B1">
        <w:rPr>
          <w:noProof/>
        </w:rPr>
        <w:t>)</w:t>
      </w:r>
      <w:r w:rsidR="009406DE" w:rsidRPr="002754B1">
        <w:fldChar w:fldCharType="end"/>
      </w:r>
      <w:r w:rsidRPr="002754B1">
        <w:t>,</w:t>
      </w:r>
      <w:r w:rsidR="009406DE" w:rsidRPr="002754B1">
        <w:t xml:space="preserve"> </w:t>
      </w:r>
      <w:r w:rsidRPr="002754B1">
        <w:t xml:space="preserve">and all participants had a normal or corrected-to-normal vision. Two participants reported using medicaments for diabetes, two for high blood pressure, and two reported concussions that occurred longer than five years before testing. The experiment lasted approximately four hours and was rewarded with cash. Fourteen participants were excluded from the analysis because of failure to follow the instructions of the experiment (N = 6), medication (N = 4, anti-depressants or Ritalin), and noisy or missing data (N = 4). The study was carried out according to the principles of the declaration of Helsinki and approved by the Swiss National Science Foundation ethics </w:t>
      </w:r>
      <w:r w:rsidR="009406DE" w:rsidRPr="002754B1">
        <w:t>committee.</w:t>
      </w:r>
      <w:r w:rsidR="00586AEA">
        <w:br w:type="page"/>
      </w:r>
    </w:p>
    <w:p w14:paraId="62B7E345" w14:textId="6E99384F" w:rsidR="00BB25BC" w:rsidRPr="00BB25BC" w:rsidRDefault="00BB25BC" w:rsidP="00E84DA1">
      <w:pPr>
        <w:pStyle w:val="berschrift3"/>
        <w:suppressLineNumbers/>
      </w:pPr>
      <w:r w:rsidRPr="00BB25BC">
        <w:lastRenderedPageBreak/>
        <w:t>Table 1</w:t>
      </w:r>
    </w:p>
    <w:p w14:paraId="05A89861" w14:textId="3600D6D5" w:rsidR="00BB25BC" w:rsidRPr="00376834" w:rsidRDefault="00BB25BC" w:rsidP="00E84DA1">
      <w:pPr>
        <w:suppressLineNumbers/>
        <w:rPr>
          <w:i/>
          <w:iCs/>
        </w:rPr>
      </w:pPr>
      <w:r w:rsidRPr="00376834">
        <w:rPr>
          <w:i/>
          <w:iCs/>
        </w:rPr>
        <w:t>Sample characteristics</w:t>
      </w:r>
    </w:p>
    <w:p w14:paraId="6AB4DC41" w14:textId="671AA0F9" w:rsidR="00FC2CBC" w:rsidRDefault="00C53369" w:rsidP="00E84DA1">
      <w:pPr>
        <w:suppressLineNumbers/>
        <w:rPr>
          <w:i/>
          <w:iCs/>
        </w:rPr>
      </w:pPr>
      <w:r>
        <w:rPr>
          <w:noProof/>
        </w:rPr>
        <w:drawing>
          <wp:inline distT="0" distB="0" distL="0" distR="0" wp14:anchorId="61B929AD" wp14:editId="1C50E980">
            <wp:extent cx="5762625" cy="49911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991100"/>
                    </a:xfrm>
                    <a:prstGeom prst="rect">
                      <a:avLst/>
                    </a:prstGeom>
                    <a:noFill/>
                    <a:ln>
                      <a:noFill/>
                    </a:ln>
                  </pic:spPr>
                </pic:pic>
              </a:graphicData>
            </a:graphic>
          </wp:inline>
        </w:drawing>
      </w:r>
    </w:p>
    <w:p w14:paraId="6DF01CBC" w14:textId="15C81614" w:rsidR="00523973" w:rsidRPr="00FC2CBC" w:rsidRDefault="00376834" w:rsidP="00E84DA1">
      <w:pPr>
        <w:suppressLineNumbers/>
        <w:jc w:val="left"/>
      </w:pPr>
      <w:r w:rsidRPr="00376834">
        <w:rPr>
          <w:i/>
          <w:iCs/>
        </w:rPr>
        <w:t>Note.</w:t>
      </w:r>
      <w:r>
        <w:t xml:space="preserve"> </w:t>
      </w:r>
      <w:r w:rsidRPr="00376834">
        <w:t xml:space="preserve">Mul = multilingual control group, </w:t>
      </w:r>
      <w:proofErr w:type="spellStart"/>
      <w:r w:rsidRPr="00376834">
        <w:t>TraPro</w:t>
      </w:r>
      <w:proofErr w:type="spellEnd"/>
      <w:r w:rsidRPr="00376834">
        <w:t xml:space="preserve"> = professional translators, </w:t>
      </w:r>
      <w:proofErr w:type="spellStart"/>
      <w:r w:rsidRPr="00376834">
        <w:t>TraStu</w:t>
      </w:r>
      <w:proofErr w:type="spellEnd"/>
      <w:r w:rsidRPr="00376834">
        <w:t xml:space="preserve"> = translation students</w:t>
      </w:r>
      <w:r w:rsidR="00E96BE4">
        <w:t>.</w:t>
      </w:r>
    </w:p>
    <w:p w14:paraId="21BE755C" w14:textId="3CC791EA" w:rsidR="0006488E" w:rsidRPr="00B86243" w:rsidRDefault="00D9398B" w:rsidP="008E0EF0">
      <w:pPr>
        <w:pStyle w:val="berschrift2"/>
        <w:suppressLineNumbers/>
      </w:pPr>
      <w:r>
        <w:t>Psychometric</w:t>
      </w:r>
      <w:r w:rsidR="00F16911">
        <w:t xml:space="preserve"> measurements </w:t>
      </w:r>
      <w:r>
        <w:t>and questionnaires</w:t>
      </w:r>
    </w:p>
    <w:p w14:paraId="22AB6C8D" w14:textId="1E9BB62A" w:rsidR="00890E0B" w:rsidRPr="00F16911" w:rsidRDefault="00F16911" w:rsidP="00F16911">
      <w:pPr>
        <w:rPr>
          <w:rFonts w:cstheme="minorHAnsi"/>
        </w:rPr>
      </w:pPr>
      <w:bookmarkStart w:id="4" w:name="_Hlk95776297"/>
      <w:r w:rsidRPr="00F16911">
        <w:rPr>
          <w:rFonts w:cstheme="minorHAnsi"/>
        </w:rPr>
        <w:t>Every participant completed a short English language test (</w:t>
      </w:r>
      <w:r w:rsidRPr="00935230">
        <w:rPr>
          <w:rFonts w:cstheme="minorHAnsi"/>
          <w:szCs w:val="24"/>
        </w:rPr>
        <w:t xml:space="preserve">https://www.sprachtest.de/ </w:t>
      </w:r>
      <w:proofErr w:type="spellStart"/>
      <w:r w:rsidRPr="00935230">
        <w:rPr>
          <w:rFonts w:cstheme="minorHAnsi"/>
          <w:szCs w:val="24"/>
        </w:rPr>
        <w:t>einstufungstest-englisch</w:t>
      </w:r>
      <w:proofErr w:type="spellEnd"/>
      <w:r w:rsidRPr="00F16911">
        <w:rPr>
          <w:rFonts w:cstheme="minorHAnsi"/>
        </w:rPr>
        <w:t xml:space="preserve">) to assess L2 proficiency. This online procedure lasted about 15 minutes and consisted of 13 </w:t>
      </w:r>
      <w:proofErr w:type="gramStart"/>
      <w:r w:rsidRPr="00F16911">
        <w:rPr>
          <w:rFonts w:cstheme="minorHAnsi"/>
        </w:rPr>
        <w:t>vocabulary</w:t>
      </w:r>
      <w:proofErr w:type="gramEnd"/>
      <w:r w:rsidRPr="00F16911">
        <w:rPr>
          <w:rFonts w:cstheme="minorHAnsi"/>
        </w:rPr>
        <w:t>, grammar, listening, and reading comprehension questions. The maximum score of the test was 40.</w:t>
      </w:r>
      <w:bookmarkEnd w:id="4"/>
      <w:r w:rsidRPr="00F16911">
        <w:rPr>
          <w:rFonts w:cstheme="minorHAnsi"/>
        </w:rPr>
        <w:t xml:space="preserve"> Furthermore, we collected data on the age of L2 acquisition and experience in translating and interpreting (cumulative number of training hours and cumulative number of training hours per day since the age of 17) using a language background questionnaire. To assess working memory capacity, participants completed both a visual and an auditory 3-back task comprising 60 letter stimuli and20 target </w:t>
      </w:r>
      <w:r w:rsidRPr="00F16911">
        <w:rPr>
          <w:rFonts w:cstheme="minorHAnsi"/>
        </w:rPr>
        <w:lastRenderedPageBreak/>
        <w:t xml:space="preserve">stimuli. The order of the tasks was pseudorandomized across the groups. The N-back data were analyzed using d-primes (d’) which were calculated as the difference between the z-transformed hit and false alarm rates </w:t>
      </w:r>
      <w:r w:rsidRPr="00F16911">
        <w:rPr>
          <w:rFonts w:cstheme="minorHAnsi"/>
        </w:rPr>
        <w:fldChar w:fldCharType="begin" w:fldLock="1"/>
      </w:r>
      <w:r w:rsidRPr="00F16911">
        <w:rPr>
          <w:rFonts w:cstheme="minorHAnsi"/>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Pr="00F16911">
        <w:rPr>
          <w:rFonts w:cstheme="minorHAnsi"/>
        </w:rPr>
        <w:fldChar w:fldCharType="separate"/>
      </w:r>
      <w:r w:rsidRPr="00F16911">
        <w:rPr>
          <w:rFonts w:cstheme="minorHAnsi"/>
          <w:noProof/>
        </w:rPr>
        <w:t>(Hautus et al., 2021)</w:t>
      </w:r>
      <w:r w:rsidRPr="00F16911">
        <w:rPr>
          <w:rFonts w:cstheme="minorHAnsi"/>
        </w:rPr>
        <w:fldChar w:fldCharType="end"/>
      </w:r>
      <w:r w:rsidRPr="00F16911">
        <w:rPr>
          <w:rFonts w:cstheme="minorHAnsi"/>
        </w:rPr>
        <w:t xml:space="preserve">, </w:t>
      </w:r>
      <w:r w:rsidRPr="00E96BE4">
        <w:rPr>
          <w:rFonts w:cstheme="minorHAnsi"/>
        </w:rPr>
        <w:t>reflecting a measure for the sensitivity of the performance in yes/no task that is uninfluenced by response bias</w:t>
      </w:r>
      <w:r w:rsidR="007A6E53">
        <w:rPr>
          <w:rFonts w:cstheme="minorHAnsi"/>
        </w:rPr>
        <w:t xml:space="preserve"> </w:t>
      </w:r>
      <w:r w:rsidR="007A6E53">
        <w:rPr>
          <w:rFonts w:cstheme="minorHAnsi"/>
        </w:rPr>
        <w:fldChar w:fldCharType="begin" w:fldLock="1"/>
      </w:r>
      <w:r w:rsidR="001903BD">
        <w:rPr>
          <w:rFonts w:cstheme="minorHAnsi"/>
        </w:rPr>
        <w:instrText>ADDIN CSL_CITATION {"citationItems":[{"id":"ITEM-1","itemData":{"DOI":"10.3758/BF03207704","ISBN":"0743-3808 (Print) 0743-3808 (Linking)","ISSN":"0743-3808","PMID":"10495845","abstract":"Signal detection theory (SDT) may be applied to any area of psychology in which two different types of stimuli must be discriminated. We describe several of these areas and the advantages that can be realized through the application of SDT. Three of the most popular tasks used to study discriminability are then discussed, together with the measures that SDT prescribes for quantifying performance in these tasks. Mathematical formulae for the measures are presented, as are methods for calculating the measures with lookup tables, computer software specifically developed for SDT applications, and general purpose computer software (including spreadsheets and statistical analysis software).","author":[{"dropping-particle":"","family":"Stanislaw","given":"Harold","non-dropping-particle":"","parse-names":false,"suffix":""},{"dropping-particle":"","family":"Todorov","given":"Natasha","non-dropping-particle":"","parse-names":false,"suffix":""}],"container-title":"Behavior Research Methods, Instruments, &amp; Computers","id":"ITEM-1","issue":"1","issued":{"date-parts":[["1999"]]},"page":"137-149","title":"Calculation of signal detection theory measures","type":"article-journal","volume":"31"},"uris":["http://www.mendeley.com/documents/?uuid=698dcd7b-a6b3-48fd-a1c1-e69d548af9a7"]}],"mendeley":{"formattedCitation":"(Stanislaw &amp; Todorov, 1999)","plainTextFormattedCitation":"(Stanislaw &amp; Todorov, 1999)","previouslyFormattedCitation":"(Stanislaw &amp; Todorov, 1999)"},"properties":{"noteIndex":0},"schema":"https://github.com/citation-style-language/schema/raw/master/csl-citation.json"}</w:instrText>
      </w:r>
      <w:r w:rsidR="007A6E53">
        <w:rPr>
          <w:rFonts w:cstheme="minorHAnsi"/>
        </w:rPr>
        <w:fldChar w:fldCharType="separate"/>
      </w:r>
      <w:r w:rsidR="007A6E53" w:rsidRPr="007A6E53">
        <w:rPr>
          <w:rFonts w:cstheme="minorHAnsi"/>
          <w:noProof/>
        </w:rPr>
        <w:t>(Stanislaw &amp; Todorov, 1999)</w:t>
      </w:r>
      <w:r w:rsidR="007A6E53">
        <w:rPr>
          <w:rFonts w:cstheme="minorHAnsi"/>
        </w:rPr>
        <w:fldChar w:fldCharType="end"/>
      </w:r>
      <w:r w:rsidRPr="00F16911">
        <w:rPr>
          <w:rFonts w:cstheme="minorHAnsi"/>
        </w:rPr>
        <w:t xml:space="preserve">. Additionally, we evaluated the general cognitive capabilities of the participants using a short version of the WAIS (Wechsler Adult Intelligence Scale) test battery </w:t>
      </w:r>
      <w:r w:rsidRPr="00F16911">
        <w:rPr>
          <w:rFonts w:cstheme="minorHAnsi"/>
        </w:rPr>
        <w:fldChar w:fldCharType="begin" w:fldLock="1"/>
      </w:r>
      <w:r w:rsidRPr="00F16911">
        <w:rPr>
          <w:rFonts w:cstheme="minorHAnsi"/>
        </w:rPr>
        <w:instrText>ADDIN CSL_CITATION {"citationItems":[{"id":"ITEM-1","itemData":{"DOI":"10.1026/0012-1924.54.4.202","ISSN":"00121924","abstract":"The Wechsler Intelligence Scale for Children, fourth edition, (WISC-IV, German adaptation: HAWIK-IV) is an instrument of considerable scope and size, and practitioners have always raised the issue of short forms. This paper makes use of the German norming sample (N = 1650) for establishing regression models predicting full-scale IQ from all of 1022 possible nontrivial subtest combinations. Models are not evaluated against standard statistical criteria only but with reference to selected practitioner settings and scenarios (premature termination of regular test sequence versus planned break-off, maximum conservation of construct validity versus maximum predictive efficiency, etc.). Selected models are presented with full parameter sets, providing practitioners with viable instruments for optimal use of incomplete information. These models are submitted to 10-fold cross-validation. It is argued that generation and legitimation of short forms are not simply a statistical problem of precision but a substantial issue in diagnostics that needs to be understood in terms of validity. 2008.","author":[{"dropping-particle":"","family":"Waldmann","given":"Hans Christian","non-dropping-particle":"","parse-names":false,"suffix":""}],"container-title":"Diagnostica","id":"ITEM-1","issue":"4","issued":{"date-parts":[["2008"]]},"page":"202-210","title":"Kurzformen des HAWIK-IV: statistische Bewertung in verschiedenen Anwendungsszenarien","type":"article-journal","volume":"54"},"uris":["http://www.mendeley.com/documents/?uuid=216c4a9e-89ef-42a4-92b0-06aa4e322435"]}],"mendeley":{"formattedCitation":"(Waldmann, 2008)","plainTextFormattedCitation":"(Waldmann, 2008)","previouslyFormattedCitation":"(Waldmann, 2008)"},"properties":{"noteIndex":0},"schema":"https://github.com/citation-style-language/schema/raw/master/csl-citation.json"}</w:instrText>
      </w:r>
      <w:r w:rsidRPr="00F16911">
        <w:rPr>
          <w:rFonts w:cstheme="minorHAnsi"/>
        </w:rPr>
        <w:fldChar w:fldCharType="separate"/>
      </w:r>
      <w:r w:rsidRPr="00F16911">
        <w:rPr>
          <w:rFonts w:cstheme="minorHAnsi"/>
          <w:noProof/>
        </w:rPr>
        <w:t>(Waldmann, 2008)</w:t>
      </w:r>
      <w:r w:rsidRPr="00F16911">
        <w:rPr>
          <w:rFonts w:cstheme="minorHAnsi"/>
        </w:rPr>
        <w:fldChar w:fldCharType="end"/>
      </w:r>
      <w:r w:rsidRPr="00F16911">
        <w:rPr>
          <w:rFonts w:cstheme="minorHAnsi"/>
        </w:rPr>
        <w:t xml:space="preserve">. This short version was composed of four subtests: number-symbol associations, detection of commonalities, the mosaic test, and digit span forward and backward. Based on standardized T-values, the four subtests have been shown to sensitively reflect general intellectual abilities </w:t>
      </w:r>
      <w:r w:rsidRPr="00F16911">
        <w:rPr>
          <w:rFonts w:cstheme="minorHAnsi"/>
        </w:rPr>
        <w:fldChar w:fldCharType="begin" w:fldLock="1"/>
      </w:r>
      <w:r w:rsidRPr="00F16911">
        <w:rPr>
          <w:rFonts w:cstheme="minorHAnsi"/>
        </w:rPr>
        <w:instrText>ADDIN CSL_CITATION {"citationItems":[{"id":"ITEM-1","itemData":{"DOI":"10.1026/0012-1924.54.4.202","ISSN":"00121924","abstract":"The Wechsler Intelligence Scale for Children, fourth edition, (WISC-IV, German adaptation: HAWIK-IV) is an instrument of considerable scope and size, and practitioners have always raised the issue of short forms. This paper makes use of the German norming sample (N = 1650) for establishing regression models predicting full-scale IQ from all of 1022 possible nontrivial subtest combinations. Models are not evaluated against standard statistical criteria only but with reference to selected practitioner settings and scenarios (premature termination of regular test sequence versus planned break-off, maximum conservation of construct validity versus maximum predictive efficiency, etc.). Selected models are presented with full parameter sets, providing practitioners with viable instruments for optimal use of incomplete information. These models are submitted to 10-fold cross-validation. It is argued that generation and legitimation of short forms are not simply a statistical problem of precision but a substantial issue in diagnostics that needs to be understood in terms of validity. 2008.","author":[{"dropping-particle":"","family":"Waldmann","given":"Hans Christian","non-dropping-particle":"","parse-names":false,"suffix":""}],"container-title":"Diagnostica","id":"ITEM-1","issue":"4","issued":{"date-parts":[["2008"]]},"page":"202-210","title":"Kurzformen des HAWIK-IV: statistische Bewertung in verschiedenen Anwendungsszenarien","type":"article-journal","volume":"54"},"uris":["http://www.mendeley.com/documents/?uuid=216c4a9e-89ef-42a4-92b0-06aa4e322435"]}],"mendeley":{"formattedCitation":"(Waldmann, 2008)","plainTextFormattedCitation":"(Waldmann, 2008)","previouslyFormattedCitation":"(Waldmann, 2008)"},"properties":{"noteIndex":0},"schema":"https://github.com/citation-style-language/schema/raw/master/csl-citation.json"}</w:instrText>
      </w:r>
      <w:r w:rsidRPr="00F16911">
        <w:rPr>
          <w:rFonts w:cstheme="minorHAnsi"/>
        </w:rPr>
        <w:fldChar w:fldCharType="separate"/>
      </w:r>
      <w:r w:rsidRPr="00F16911">
        <w:rPr>
          <w:rFonts w:cstheme="minorHAnsi"/>
          <w:noProof/>
        </w:rPr>
        <w:t>(Waldmann, 2008)</w:t>
      </w:r>
      <w:r w:rsidRPr="00F16911">
        <w:rPr>
          <w:rFonts w:cstheme="minorHAnsi"/>
        </w:rPr>
        <w:fldChar w:fldCharType="end"/>
      </w:r>
      <w:r w:rsidRPr="00F16911">
        <w:rPr>
          <w:rFonts w:cstheme="minorHAnsi"/>
        </w:rPr>
        <w:t>.</w:t>
      </w:r>
    </w:p>
    <w:p w14:paraId="3E5C2E60" w14:textId="548CF1DC" w:rsidR="00290EDD" w:rsidRPr="00B86243" w:rsidRDefault="00290EDD" w:rsidP="008E0EF0">
      <w:pPr>
        <w:pStyle w:val="berschrift2"/>
        <w:suppressLineNumbers/>
      </w:pPr>
      <w:r w:rsidRPr="00B86243">
        <w:t>Stimul</w:t>
      </w:r>
      <w:r w:rsidR="00E6093D">
        <w:t>us material</w:t>
      </w:r>
    </w:p>
    <w:p w14:paraId="40128397" w14:textId="77777777" w:rsidR="00F16911" w:rsidRDefault="00F16911" w:rsidP="00F16911">
      <w:r>
        <w:t>In this experiment, we used two original English abstracts submitted to an international research conference. Because the authors of the abstracts were non-native English writers, their original texts were regarded as ELF stimuli. In a next step, the two abstracts were adapted to edited-to-standard English (</w:t>
      </w:r>
      <w:proofErr w:type="spellStart"/>
      <w:r>
        <w:t>EdE</w:t>
      </w:r>
      <w:proofErr w:type="spellEnd"/>
      <w:r>
        <w:t>) versions by professional translators of the Zurich University of Applied Sciences (ZHAW). Only a few changes were made to keep the texts as close as possible to the original while generating grammatically correct sentences and overall better readability. This translation procedure resulted in four different text stimuli: text 1 (ELF, original, 746 words in 25 sentences), text 1 (</w:t>
      </w:r>
      <w:proofErr w:type="spellStart"/>
      <w:r>
        <w:t>EdE</w:t>
      </w:r>
      <w:proofErr w:type="spellEnd"/>
      <w:r>
        <w:t>, 750 words in 27 sentences), text 2 (ELF, original, 776 words in 37 sentences), and text 2 (</w:t>
      </w:r>
      <w:proofErr w:type="spellStart"/>
      <w:r>
        <w:t>EdE</w:t>
      </w:r>
      <w:proofErr w:type="spellEnd"/>
      <w:r>
        <w:t>, 769 words in 37 sentences).</w:t>
      </w:r>
    </w:p>
    <w:p w14:paraId="36D94270" w14:textId="4EFDE928" w:rsidR="00290EDD" w:rsidRDefault="009454CE" w:rsidP="00FC2CBC">
      <w:pPr>
        <w:pStyle w:val="berschrift2"/>
        <w:suppressLineNumbers/>
      </w:pPr>
      <w:r w:rsidRPr="00B86243">
        <w:t xml:space="preserve">Experimental </w:t>
      </w:r>
      <w:r w:rsidR="00AB7EE7">
        <w:t>procedure</w:t>
      </w:r>
    </w:p>
    <w:p w14:paraId="637EAEE3" w14:textId="3A2E25CE" w:rsidR="00504B02" w:rsidRDefault="00504B02" w:rsidP="00504B02">
      <w:bookmarkStart w:id="5" w:name="_Hlk95776529"/>
      <w:r>
        <w:t xml:space="preserve">First, participants started with the reading task, followed by the copying and translation tasks of the first abstract. In the reading task, the text was presented sentence by sentence, and participants were instructed to read at a self-paced speed through a button press. Subsequently, we asked the participants to judge the difficulty of the task, and the answer was collected through mouse press on a 10 cm horizontal bar (easy on the left, difficult on the right). Additionally, we asked five control questions to check </w:t>
      </w:r>
      <w:r w:rsidR="009C7B66">
        <w:t>whether</w:t>
      </w:r>
      <w:r>
        <w:t xml:space="preserve"> participants read and understood the text. The questions were in a multiple-choice format, and participants had to choose one out of three answer possibilities by pressing a corresponding response key. Second, in the copying task, participants were asked to copy the presented sentences, and therefore, the generated output was an English (L2) transcription. After complet</w:t>
      </w:r>
      <w:r w:rsidR="009C7B66">
        <w:t>ing</w:t>
      </w:r>
      <w:r>
        <w:t xml:space="preserve"> a sen</w:t>
      </w:r>
      <w:r>
        <w:lastRenderedPageBreak/>
        <w:t>tence, participants could move on to the following one by pressing the “Enter” button. Third, in the translation task, the presented sentences had to be translated to German (L1), reflecting a backward translation (BT) process. Again, after completion of a sentence, participants had to press “Enter” to continue with the following sentence. After the translation task, we asked the participants again how difficult they judged the task, using the same procedure described above.</w:t>
      </w:r>
    </w:p>
    <w:p w14:paraId="0E082551" w14:textId="0A921509" w:rsidR="00504B02" w:rsidRDefault="00504B02" w:rsidP="00504B02">
      <w:r>
        <w:t>In all tasks, the words included in the sentences were separated by double spacing and double lines. In the reading, copying</w:t>
      </w:r>
      <w:r w:rsidR="00482A8B">
        <w:t>,</w:t>
      </w:r>
      <w:r>
        <w:t xml:space="preserve"> and translation task, the sentences that had to be processed were displayed in the upper part of the monitor, while the participants’ answers in the copying and translation task were presented in the lower part. The</w:t>
      </w:r>
      <w:r w:rsidR="00482A8B">
        <w:t xml:space="preserve"> reading task</w:t>
      </w:r>
      <w:r>
        <w:t xml:space="preserve"> duration differed based on the </w:t>
      </w:r>
      <w:r w:rsidR="00482A8B">
        <w:t xml:space="preserve">participants’ </w:t>
      </w:r>
      <w:r>
        <w:t>self-paced reading. However, the copying and translating tasks were limited to five minutes each. After working on the first abstract, participants continued using the same procedure with the second abstract.</w:t>
      </w:r>
    </w:p>
    <w:p w14:paraId="5B8C36D7" w14:textId="77777777" w:rsidR="00E84DA1" w:rsidRDefault="00E84DA1" w:rsidP="00E84DA1">
      <w:pPr>
        <w:pStyle w:val="berschrift3"/>
        <w:suppressLineNumbers/>
      </w:pPr>
      <w:r>
        <w:t>Figure</w:t>
      </w:r>
      <w:r w:rsidRPr="00B86243">
        <w:t xml:space="preserve"> 1</w:t>
      </w:r>
    </w:p>
    <w:p w14:paraId="2D20CFDE" w14:textId="77777777" w:rsidR="00E84DA1" w:rsidRPr="00FC2CBC" w:rsidRDefault="00E84DA1" w:rsidP="00E84DA1">
      <w:pPr>
        <w:suppressLineNumbers/>
        <w:rPr>
          <w:i/>
          <w:iCs/>
        </w:rPr>
      </w:pPr>
      <w:r w:rsidRPr="00FC2CBC">
        <w:rPr>
          <w:i/>
          <w:iCs/>
        </w:rPr>
        <w:t>Experimental design</w:t>
      </w:r>
    </w:p>
    <w:p w14:paraId="5ED3317E" w14:textId="77777777" w:rsidR="00E84DA1" w:rsidRDefault="00E84DA1" w:rsidP="00E84DA1">
      <w:pPr>
        <w:suppressLineNumbers/>
      </w:pPr>
      <w:r>
        <w:rPr>
          <w:noProof/>
        </w:rPr>
        <w:drawing>
          <wp:inline distT="0" distB="0" distL="0" distR="0" wp14:anchorId="1AB931B5" wp14:editId="4DB4B476">
            <wp:extent cx="4514850" cy="27139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217" t="28355" r="9861" b="32028"/>
                    <a:stretch/>
                  </pic:blipFill>
                  <pic:spPr bwMode="auto">
                    <a:xfrm>
                      <a:off x="0" y="0"/>
                      <a:ext cx="4523930" cy="2719448"/>
                    </a:xfrm>
                    <a:prstGeom prst="rect">
                      <a:avLst/>
                    </a:prstGeom>
                    <a:noFill/>
                    <a:ln>
                      <a:noFill/>
                    </a:ln>
                    <a:extLst>
                      <a:ext uri="{53640926-AAD7-44D8-BBD7-CCE9431645EC}">
                        <a14:shadowObscured xmlns:a14="http://schemas.microsoft.com/office/drawing/2010/main"/>
                      </a:ext>
                    </a:extLst>
                  </pic:spPr>
                </pic:pic>
              </a:graphicData>
            </a:graphic>
          </wp:inline>
        </w:drawing>
      </w:r>
    </w:p>
    <w:p w14:paraId="49800130" w14:textId="4E2A2CAF" w:rsidR="00E84DA1" w:rsidRDefault="00E84DA1" w:rsidP="00E84DA1">
      <w:pPr>
        <w:suppressLineNumbers/>
        <w:jc w:val="left"/>
      </w:pPr>
      <w:r w:rsidRPr="00E84DA1">
        <w:rPr>
          <w:i/>
          <w:iCs/>
        </w:rPr>
        <w:t>Note.</w:t>
      </w:r>
      <w:r>
        <w:t xml:space="preserve"> Arrows indicate randomizations in the experiment.</w:t>
      </w:r>
    </w:p>
    <w:p w14:paraId="04E1B96B" w14:textId="437D325E" w:rsidR="00504B02" w:rsidRDefault="00504B02" w:rsidP="00504B02">
      <w:bookmarkStart w:id="6" w:name="_Hlk58850333"/>
      <w:bookmarkEnd w:id="5"/>
      <w:r>
        <w:t xml:space="preserve">In the experiment, we randomized the order of the abstracts (text 1, text 2), the English versions (ELF, </w:t>
      </w:r>
      <w:proofErr w:type="spellStart"/>
      <w:r>
        <w:t>EdE</w:t>
      </w:r>
      <w:proofErr w:type="spellEnd"/>
      <w:r>
        <w:t xml:space="preserve">), and the copying and translation tasks across participants (Figure 1). Accordingly, each participant only processed an abstract in one version but not in the other one. </w:t>
      </w:r>
      <w:proofErr w:type="gramStart"/>
      <w:r>
        <w:t>In particular, if</w:t>
      </w:r>
      <w:proofErr w:type="gramEnd"/>
      <w:r>
        <w:t xml:space="preserve"> the first abstract was in ELF, then the second one was in </w:t>
      </w:r>
      <w:proofErr w:type="spellStart"/>
      <w:r>
        <w:t>EdE</w:t>
      </w:r>
      <w:proofErr w:type="spellEnd"/>
      <w:r>
        <w:t xml:space="preserve">, and vice versa. Since the copying and translation task duration was limited to 5 minutes each, participants </w:t>
      </w:r>
      <w:r>
        <w:lastRenderedPageBreak/>
        <w:t xml:space="preserve">did not process the whole text but always started from the beginning and worked through the text sentence by sentence. However, it was </w:t>
      </w:r>
      <w:r w:rsidR="00482A8B">
        <w:t>en</w:t>
      </w:r>
      <w:r>
        <w:t>sure</w:t>
      </w:r>
      <w:r w:rsidR="00482A8B">
        <w:t>d</w:t>
      </w:r>
      <w:r>
        <w:t xml:space="preserve"> that no sentence was used twice in the copying and translation task. At the beginning of the experiment, instructions for the task were presented on the computer screen, and to become confident with the keyboard, participants had to copy a sentence that contained all possible special symbols from the abstract.</w:t>
      </w:r>
    </w:p>
    <w:p w14:paraId="3C4398D5" w14:textId="77777777" w:rsidR="00F16911" w:rsidRPr="00051EC1" w:rsidRDefault="00F16911" w:rsidP="00F16911">
      <w:pPr>
        <w:pStyle w:val="berschrift2"/>
        <w:suppressLineNumbers/>
      </w:pPr>
      <w:r>
        <w:t>D</w:t>
      </w:r>
      <w:r w:rsidRPr="00B86243">
        <w:t>ata acquisition</w:t>
      </w:r>
    </w:p>
    <w:p w14:paraId="741DC82C" w14:textId="510A5D92" w:rsidR="00F16911" w:rsidRPr="00890E0B" w:rsidRDefault="00F16911" w:rsidP="00A342A7">
      <w:r w:rsidRPr="00B86243">
        <w:t>After written informed consent</w:t>
      </w:r>
      <w:r w:rsidR="00051EC1">
        <w:t xml:space="preserve"> was obtained</w:t>
      </w:r>
      <w:r w:rsidRPr="00B86243">
        <w:t>, participants</w:t>
      </w:r>
      <w:r>
        <w:t xml:space="preserve"> completed all psychometric measurements. Afterward, they were prepared for </w:t>
      </w:r>
      <w:r w:rsidR="00051EC1">
        <w:t xml:space="preserve">the </w:t>
      </w:r>
      <w:r>
        <w:t>behavioral and EEG data acquisition, which</w:t>
      </w:r>
      <w:r w:rsidRPr="00B86243">
        <w:t xml:space="preserve"> took place in a light-dimmed Faraday cage where the participants were seated approximately 70 cm in front of a 24-inch monitor. The participants were instructed to relax and stay as still as possible during the EEG measurements</w:t>
      </w:r>
      <w:r w:rsidR="00051EC1">
        <w:t>, while a chin rest ensured a stable head position</w:t>
      </w:r>
      <w:r w:rsidRPr="00B86243">
        <w:t xml:space="preserve">. The experiment was programmed in MATLAB 2016b using the Psychophysics Toolbox Version 3 extension </w:t>
      </w:r>
      <w:r w:rsidRPr="00B86243">
        <w:fldChar w:fldCharType="begin" w:fldLock="1"/>
      </w:r>
      <w:r w:rsidRPr="00B86243">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Pr="00B86243">
        <w:fldChar w:fldCharType="separate"/>
      </w:r>
      <w:r w:rsidRPr="00B86243">
        <w:rPr>
          <w:noProof/>
        </w:rPr>
        <w:t>(Kleiner et al., 2007)</w:t>
      </w:r>
      <w:r w:rsidRPr="00B86243">
        <w:fldChar w:fldCharType="end"/>
      </w:r>
      <w:r w:rsidRPr="00B86243">
        <w:t xml:space="preserve"> for behavioral data acquisition. </w:t>
      </w:r>
      <w:r w:rsidR="00051EC1">
        <w:t>Furthermore, w</w:t>
      </w:r>
      <w:r w:rsidRPr="00B86243">
        <w:t xml:space="preserve">e recorded high-density EEG data at a sampling rate of 500 Hz with a bandpass filter of 0.1-100 Hz using the EGI 300 Geodesic EEG system with a 128-channel </w:t>
      </w:r>
      <w:proofErr w:type="spellStart"/>
      <w:r w:rsidRPr="00B86243">
        <w:t>HydroCel</w:t>
      </w:r>
      <w:proofErr w:type="spellEnd"/>
      <w:r w:rsidRPr="00B86243">
        <w:t xml:space="preserve"> Geodesic Sensor Net (HCGSN) (Electrical Geodesics, Eugene, Oregon). </w:t>
      </w:r>
      <w:r>
        <w:t>B</w:t>
      </w:r>
      <w:r w:rsidRPr="00B86243">
        <w:t>efore recording</w:t>
      </w:r>
      <w:r>
        <w:t>,</w:t>
      </w:r>
      <w:r w:rsidRPr="00B86243">
        <w:t xml:space="preserve"> </w:t>
      </w:r>
      <w:r>
        <w:t>e</w:t>
      </w:r>
      <w:r w:rsidRPr="00B86243">
        <w:t xml:space="preserve">ach electrode was double-checked to ensure </w:t>
      </w:r>
      <w:r w:rsidR="00051EC1">
        <w:t xml:space="preserve">a </w:t>
      </w:r>
      <w:r w:rsidRPr="00B86243">
        <w:t>good contact on the scalp, and impedances were kept below 40 k</w:t>
      </w:r>
      <w:r w:rsidRPr="002933D2">
        <w:t>Ω</w:t>
      </w:r>
      <w:r w:rsidRPr="00B86243">
        <w:t xml:space="preserve">. </w:t>
      </w:r>
      <w:r>
        <w:t xml:space="preserve">This procedure was repeated after the EEG resting state, the processing of abstracts 1 and 2, and the lexical decision task. </w:t>
      </w:r>
      <w:r w:rsidRPr="00B86243">
        <w:t xml:space="preserve">The recording reference electrode was </w:t>
      </w:r>
      <w:proofErr w:type="spellStart"/>
      <w:r w:rsidRPr="00B86243">
        <w:t>Cz</w:t>
      </w:r>
      <w:proofErr w:type="spellEnd"/>
      <w:r w:rsidRPr="00B86243">
        <w:t>.</w:t>
      </w:r>
    </w:p>
    <w:bookmarkEnd w:id="6"/>
    <w:p w14:paraId="63A64DB7" w14:textId="77777777" w:rsidR="0082211F" w:rsidRDefault="0082211F" w:rsidP="008E0EF0">
      <w:pPr>
        <w:pStyle w:val="berschrift2"/>
        <w:suppressLineNumbers/>
      </w:pPr>
      <w:r w:rsidRPr="00B86243">
        <w:t xml:space="preserve">Behavioral </w:t>
      </w:r>
      <w:r>
        <w:t>data processing</w:t>
      </w:r>
    </w:p>
    <w:p w14:paraId="18C94E2A" w14:textId="237BE865" w:rsidR="00051EC1" w:rsidRPr="00780A7A" w:rsidRDefault="00051EC1" w:rsidP="00A342A7">
      <w:r>
        <w:t xml:space="preserve">The preprocessing of the behavioral data was done using R (version 3.6.3, </w:t>
      </w:r>
      <w:r w:rsidRPr="00935230">
        <w:rPr>
          <w:rFonts w:ascii="Times New Roman" w:hAnsi="Times New Roman" w:cs="Times New Roman"/>
          <w:szCs w:val="24"/>
        </w:rPr>
        <w:t>https://www.r-project.org/</w:t>
      </w:r>
      <w:r>
        <w:t>). For the reading task, we evaluated the percentage of the correct answered control questions per text as well as the average reading duration per sentence, which was adjusted for the different lengths of the texts. Furthermore, we analyzed the perceived difficulty as the distance in cm from 0 (easy)</w:t>
      </w:r>
      <w:r w:rsidR="00482A8B">
        <w:t xml:space="preserve"> for both the reading and translation tasks</w:t>
      </w:r>
      <w:r>
        <w:t xml:space="preserve">. Therefore, higher values indicate a more pronounced perceived difficulty of the task. Regarding the keystroke data in the copying and translation tasks, we evaluated the total amount of chars typed during the 5 minutes, which can be regarded as a measure of efficiency in both the copying and translation tasks </w:t>
      </w:r>
      <w:r>
        <w:fldChar w:fldCharType="begin" w:fldLock="1"/>
      </w:r>
      <w:r>
        <w:instrText>ADDIN CSL_CITATION {"citationItems":[{"id":"ITEM-1","itemData":{"ISBN":"978-1-4438-5450-4","abstract":"The Development of Translation Competence: Theories and Methodologies from Psycholinguistics and Cognitive Science presents cutting-edge research in translation studies from perspectives in psycholinguistics and cognitive science in order to provide a better understanding of translation and the development of linguistic competence that translators need to be effective professionals. It presents original theories and empirical tests that have significant implications for advancing the field of ...","author":[{"dropping-particle":"","family":"Ehrensberger-Dow","given":"Maureen","non-dropping-particle":"","parse-names":false,"suffix":""},{"dropping-particle":"","family":"Massey","given":"Gary","non-dropping-particle":"","parse-names":false,"suffix":""}],"container-title":"The development of translation competence : theories and methodologies from psycholinguistics and cognitive science","id":"ITEM-1","issued":{"date-parts":[["2014"]]},"page":"58-86","title":"Cognitive ergonomic issues in professional translation","type":"article-journal"},"uris":["http://www.mendeley.com/documents/?uuid=cb859b6d-1ac4-35db-951c-1b11243a6887"]}],"mendeley":{"formattedCitation":"(Ehrensberger-Dow &amp; Massey, 2014)","plainTextFormattedCitation":"(Ehrensberger-Dow &amp; Massey, 2014)","previouslyFormattedCitation":"(Ehrensberger-Dow &amp; Massey, 2014)"},"properties":{"noteIndex":0},"schema":"https://github.com/citation-style-language/schema/raw/master/csl-citation.json"}</w:instrText>
      </w:r>
      <w:r>
        <w:fldChar w:fldCharType="separate"/>
      </w:r>
      <w:r>
        <w:rPr>
          <w:noProof/>
        </w:rPr>
        <w:t>(Ehrensberger-Dow &amp; Massey, 2014)</w:t>
      </w:r>
      <w:r>
        <w:fldChar w:fldCharType="end"/>
      </w:r>
      <w:r>
        <w:t xml:space="preserve">. Furthermore, we retrieved the percentage of deletions, namely pressing the “backslash” on the keyboard, </w:t>
      </w:r>
      <w:r>
        <w:lastRenderedPageBreak/>
        <w:t xml:space="preserve">relative to the total number of chars typed for both tasks. Finally, we analyzed the output generated by each participant in the translation task by rating the fluency (0: incomprehensible – 5: flawless German) and the accuracy ( 0: no meaning – 5: all meaning) per sentence </w:t>
      </w:r>
      <w:r>
        <w:fldChar w:fldCharType="begin" w:fldLock="1"/>
      </w:r>
      <w: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fldChar w:fldCharType="separate"/>
      </w:r>
      <w:r>
        <w:rPr>
          <w:noProof/>
        </w:rPr>
        <w:t>(Koehn &amp; Monz, 2006)</w:t>
      </w:r>
      <w:r>
        <w:fldChar w:fldCharType="end"/>
      </w:r>
      <w:r>
        <w:t>. For the rating, we fully randomized the sentences from both texts and conditions and all participants. Three independent raters (three German native translators with a master’s degree in translating, English as primary work language</w:t>
      </w:r>
      <w:r w:rsidR="00482A8B">
        <w:t>,</w:t>
      </w:r>
      <w:r>
        <w:t xml:space="preserve"> and experience in rating target text material) rated the fluency first and subsequently the accuracy of all sentences. For the accuracy rating, the translation output was compared to a reference translation template provided by three </w:t>
      </w:r>
      <w:r w:rsidR="00482A8B">
        <w:t xml:space="preserve">native </w:t>
      </w:r>
      <w:r>
        <w:t>German translators with a master’s degree in translati</w:t>
      </w:r>
      <w:r w:rsidR="00482A8B">
        <w:t>on</w:t>
      </w:r>
      <w:r>
        <w:t xml:space="preserve"> and English as</w:t>
      </w:r>
      <w:r w:rsidR="005A6BC5">
        <w:t xml:space="preserve"> the</w:t>
      </w:r>
      <w:r>
        <w:t xml:space="preserve"> primary work language. Then, the sentence ratings were averaged per condition (ELF vs. </w:t>
      </w:r>
      <w:proofErr w:type="spellStart"/>
      <w:r>
        <w:t>EdE</w:t>
      </w:r>
      <w:proofErr w:type="spellEnd"/>
      <w:r>
        <w:t xml:space="preserve">) and both texts to calculate an intraclass correlation coefficient (ICC) using the </w:t>
      </w:r>
      <w:proofErr w:type="spellStart"/>
      <w:r>
        <w:t>irr</w:t>
      </w:r>
      <w:proofErr w:type="spellEnd"/>
      <w:r>
        <w:t xml:space="preserve"> package (Version 0.84.1, </w:t>
      </w:r>
      <w:r w:rsidRPr="00935230">
        <w:rPr>
          <w:rFonts w:ascii="Times New Roman" w:hAnsi="Times New Roman" w:cs="Times New Roman"/>
          <w:szCs w:val="24"/>
        </w:rPr>
        <w:t>https://cran.r-project.org/web/packages/irr/</w:t>
      </w:r>
      <w:r>
        <w:t xml:space="preserve">) in R. Applying a 2-way mixed-effects model of the type “consistency” and a mean-rating (k=3) revealed an ICC(C,3) = 0.575 (95%-confidence interval = 0.421 – 0.694) for the fluency rating and an ICC(C,3) = 0.909 (95%-confidence interval = 0.875 – 0.934) for the accuracy rating. The ICC for the fluency rating likely reflected moderate reliability, whereas the ICC for the accuracy rating demonstrated an excellent reliability </w:t>
      </w:r>
      <w:r>
        <w:fldChar w:fldCharType="begin" w:fldLock="1"/>
      </w:r>
      <w:r w:rsidR="00E96BE4">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fldChar w:fldCharType="separate"/>
      </w:r>
      <w:r>
        <w:rPr>
          <w:noProof/>
        </w:rPr>
        <w:t>(Koo &amp; Li, 2016)</w:t>
      </w:r>
      <w:r>
        <w:fldChar w:fldCharType="end"/>
      </w:r>
      <w:r>
        <w:t>. Finally, we averaged the three raters to generate a mean rating score for fluency and accuracy, and this value was further used in the statistical analyses.</w:t>
      </w:r>
    </w:p>
    <w:p w14:paraId="0AC046D6" w14:textId="5EB25FB6" w:rsidR="00883AC5" w:rsidRPr="00B86243" w:rsidRDefault="00883AC5" w:rsidP="008E0EF0">
      <w:pPr>
        <w:pStyle w:val="berschrift2"/>
        <w:suppressLineNumbers/>
      </w:pPr>
      <w:r w:rsidRPr="00B86243">
        <w:t>EEG data processing</w:t>
      </w:r>
    </w:p>
    <w:p w14:paraId="437852AD" w14:textId="328E6873" w:rsidR="008E0EF0" w:rsidRDefault="00585A00" w:rsidP="00780A7A">
      <w:r w:rsidRPr="00B86243">
        <w:t>The d</w:t>
      </w:r>
      <w:r w:rsidR="00883AC5" w:rsidRPr="00B86243">
        <w:t xml:space="preserve">ata </w:t>
      </w:r>
      <w:r w:rsidRPr="00B86243">
        <w:t>w</w:t>
      </w:r>
      <w:r w:rsidR="00BE3EB0">
        <w:t>ere</w:t>
      </w:r>
      <w:r w:rsidRPr="00B86243">
        <w:t xml:space="preserve"> processed </w:t>
      </w:r>
      <w:r w:rsidR="00883AC5" w:rsidRPr="00B86243">
        <w:t xml:space="preserve">using </w:t>
      </w:r>
      <w:r w:rsidR="00A82644">
        <w:fldChar w:fldCharType="begin" w:fldLock="1"/>
      </w:r>
      <w:r w:rsidR="00373136">
        <w:instrText>ADDIN CSL_CITATION {"citationItems":[{"id":"ITEM-1","itemData":{"abstract":"Multi-paradigm numerical computing environment","author":[{"dropping-particle":"","family":"MATLAB","given":"","non-dropping-particle":"","parse-names":false,"suffix":""}],"id":"ITEM-1","issued":{"date-parts":[["2018"]]},"publisher":"The MathWorks Inc.","publisher-place":"Natick, Massachusetts","title":"version 9.5.0.944444 (R2018b)","type":"article"},"uris":["http://www.mendeley.com/documents/?uuid=5d6c8f73-0561-3888-8f92-54c4e94c2d47"]}],"mendeley":{"formattedCitation":"(MATLAB, 2018)","manualFormatting":"MATLAB (2018)","plainTextFormattedCitation":"(MATLAB, 2018)","previouslyFormattedCitation":"(MATLAB, 2018)"},"properties":{"noteIndex":0},"schema":"https://github.com/citation-style-language/schema/raw/master/csl-citation.json"}</w:instrText>
      </w:r>
      <w:r w:rsidR="00A82644">
        <w:fldChar w:fldCharType="separate"/>
      </w:r>
      <w:r w:rsidR="00A82644" w:rsidRPr="00A82644">
        <w:rPr>
          <w:noProof/>
        </w:rPr>
        <w:t xml:space="preserve">MATLAB </w:t>
      </w:r>
      <w:r w:rsidR="00A82644">
        <w:rPr>
          <w:noProof/>
        </w:rPr>
        <w:t>(</w:t>
      </w:r>
      <w:r w:rsidR="00A82644" w:rsidRPr="00A82644">
        <w:rPr>
          <w:noProof/>
        </w:rPr>
        <w:t>2018)</w:t>
      </w:r>
      <w:r w:rsidR="00A82644">
        <w:fldChar w:fldCharType="end"/>
      </w:r>
      <w:r w:rsidR="00883AC5" w:rsidRPr="00B86243">
        <w:t xml:space="preserve">, EEGLAB </w:t>
      </w:r>
      <w:r w:rsidR="00607DC6">
        <w:fldChar w:fldCharType="begin" w:fldLock="1"/>
      </w:r>
      <w:r w:rsidR="00A82644">
        <w:instrText>ADDIN CSL_CITATION {"citationItems":[{"id":"ITEM-1","itemData":{"DOI":"10.1016/j.jneumeth.2003.10.009","ISSN":"01650270","PMID":"15102499","abstract":"We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 2003 Elsevier B.V. All rights reserved.","author":[{"dropping-particle":"","family":"Delorme","given":"Arnaud","non-dropping-particle":"","parse-names":false,"suffix":""},{"dropping-particle":"","family":"Makeig","given":"Scott","non-dropping-particle":"","parse-names":false,"suffix":""}],"container-title":"Journal of Neuroscience Methods","id":"ITEM-1","issue":"1","issued":{"date-parts":[["2004"]]},"page":"9-21","title":"EEGLAB: An open source toolbox for analysis of single-trial EEG dynamics including independent component analysis","type":"article-journal","volume":"134"},"uris":["http://www.mendeley.com/documents/?uuid=c0c7647d-a63e-3832-bf38-0714a3bfb24e"]}],"mendeley":{"formattedCitation":"(Delorme &amp; Makeig, 2004)","manualFormatting":"(version 2021_0, Delorme &amp; Makeig, 2004)","plainTextFormattedCitation":"(Delorme &amp; Makeig, 2004)","previouslyFormattedCitation":"(Delorme &amp; Makeig, 2004)"},"properties":{"noteIndex":0},"schema":"https://github.com/citation-style-language/schema/raw/master/csl-citation.json"}</w:instrText>
      </w:r>
      <w:r w:rsidR="00607DC6">
        <w:fldChar w:fldCharType="separate"/>
      </w:r>
      <w:r w:rsidR="00607DC6" w:rsidRPr="00607DC6">
        <w:rPr>
          <w:noProof/>
        </w:rPr>
        <w:t>(</w:t>
      </w:r>
      <w:r w:rsidR="00A82644">
        <w:rPr>
          <w:noProof/>
        </w:rPr>
        <w:t xml:space="preserve">version </w:t>
      </w:r>
      <w:r w:rsidR="00A82644" w:rsidRPr="00B86243">
        <w:rPr>
          <w:noProof/>
        </w:rPr>
        <w:t>2021_0</w:t>
      </w:r>
      <w:r w:rsidR="00A82644">
        <w:rPr>
          <w:noProof/>
        </w:rPr>
        <w:t xml:space="preserve">, </w:t>
      </w:r>
      <w:r w:rsidR="00607DC6" w:rsidRPr="00607DC6">
        <w:rPr>
          <w:noProof/>
        </w:rPr>
        <w:t>Delorme &amp; Makeig, 2004)</w:t>
      </w:r>
      <w:r w:rsidR="00607DC6">
        <w:fldChar w:fldCharType="end"/>
      </w:r>
      <w:r w:rsidR="00883AC5" w:rsidRPr="00B86243">
        <w:t xml:space="preserve">, and </w:t>
      </w:r>
      <w:r w:rsidR="00FD0065" w:rsidRPr="00FD0065">
        <w:t xml:space="preserve">Brain Vision Analyzer </w:t>
      </w:r>
      <w:r w:rsidR="00607DC6">
        <w:t>(</w:t>
      </w:r>
      <w:r w:rsidR="00FD0065" w:rsidRPr="00FD0065">
        <w:t>version 2.2.0</w:t>
      </w:r>
      <w:r w:rsidR="00607DC6">
        <w:t>,</w:t>
      </w:r>
      <w:r w:rsidR="00FD0065" w:rsidRPr="00FD0065">
        <w:t xml:space="preserve"> </w:t>
      </w:r>
      <w:proofErr w:type="spellStart"/>
      <w:r w:rsidR="00FD0065" w:rsidRPr="00FD0065">
        <w:t>BrainProducts</w:t>
      </w:r>
      <w:proofErr w:type="spellEnd"/>
      <w:r w:rsidR="00FD0065" w:rsidRPr="00FD0065">
        <w:t>, Munich, Germany)</w:t>
      </w:r>
      <w:r w:rsidR="00883AC5" w:rsidRPr="00B86243">
        <w:t xml:space="preserve">. For EEG data preprocessing, we used the </w:t>
      </w:r>
      <w:proofErr w:type="spellStart"/>
      <w:r w:rsidR="00883AC5" w:rsidRPr="00B86243">
        <w:t>Automagic</w:t>
      </w:r>
      <w:proofErr w:type="spellEnd"/>
      <w:r w:rsidR="00883AC5" w:rsidRPr="00B86243">
        <w:t xml:space="preserve"> toolbox</w:t>
      </w:r>
      <w:r w:rsidRPr="00B86243">
        <w:t xml:space="preserve"> implemented</w:t>
      </w:r>
      <w:r w:rsidR="00883AC5" w:rsidRPr="00B86243">
        <w:t xml:space="preserve"> in MATLAB (v.2.5, </w:t>
      </w:r>
      <w:r w:rsidR="00883AC5" w:rsidRPr="00B86243">
        <w:fldChar w:fldCharType="begin" w:fldLock="1"/>
      </w:r>
      <w:r w:rsidR="008044A0" w:rsidRPr="00B86243">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fldChar w:fldCharType="separate"/>
      </w:r>
      <w:r w:rsidR="00883AC5" w:rsidRPr="00B86243">
        <w:rPr>
          <w:noProof/>
        </w:rPr>
        <w:t>Pedroni, Bahreini, &amp; Langer, 2019)</w:t>
      </w:r>
      <w:r w:rsidR="00883AC5" w:rsidRPr="00B86243">
        <w:fldChar w:fldCharType="end"/>
      </w:r>
      <w:r w:rsidR="00883AC5" w:rsidRPr="00B86243">
        <w:t xml:space="preserve">, </w:t>
      </w:r>
      <w:r w:rsidRPr="00B86243">
        <w:t xml:space="preserve">which is </w:t>
      </w:r>
      <w:r w:rsidR="00883AC5" w:rsidRPr="00B86243">
        <w:t>a pipeline for automatic EEG data cleaning</w:t>
      </w:r>
      <w:r w:rsidR="00560832" w:rsidRPr="007A6E53">
        <w:t>, using the following options</w:t>
      </w:r>
      <w:r w:rsidR="00883AC5" w:rsidRPr="00B86243">
        <w:t xml:space="preserve">. First, the number of EEG channels </w:t>
      </w:r>
      <w:r w:rsidRPr="00B86243">
        <w:t xml:space="preserve">was </w:t>
      </w:r>
      <w:r w:rsidR="00883AC5" w:rsidRPr="00B86243">
        <w:t xml:space="preserve">reduced to 105 </w:t>
      </w:r>
      <w:r w:rsidRPr="00B86243">
        <w:t xml:space="preserve">by </w:t>
      </w:r>
      <w:r w:rsidR="00883AC5" w:rsidRPr="00B86243">
        <w:t xml:space="preserve">discarding channels lying on the neck and face. </w:t>
      </w:r>
      <w:r w:rsidR="007E4B93">
        <w:t>Second, w</w:t>
      </w:r>
      <w:r w:rsidR="00883AC5" w:rsidRPr="00B86243">
        <w:t>e applied the PREP pipeline for bad channel detection with the minimum variance set to 1</w:t>
      </w:r>
      <w:r w:rsidR="00D04671">
        <w:t>.</w:t>
      </w:r>
      <w:r w:rsidRPr="00B86243">
        <w:t xml:space="preserve"> </w:t>
      </w:r>
      <w:r w:rsidR="007E4B93">
        <w:t>Third, w</w:t>
      </w:r>
      <w:r w:rsidRPr="00B86243">
        <w:t>e</w:t>
      </w:r>
      <w:r w:rsidR="00A61C2B" w:rsidRPr="00B86243">
        <w:t xml:space="preserve"> </w:t>
      </w:r>
      <w:r w:rsidR="00883AC5" w:rsidRPr="00B86243">
        <w:t xml:space="preserve">used the </w:t>
      </w:r>
      <w:proofErr w:type="spellStart"/>
      <w:r w:rsidR="00883AC5" w:rsidRPr="00B86243">
        <w:t>ICLabel</w:t>
      </w:r>
      <w:proofErr w:type="spellEnd"/>
      <w:r w:rsidR="00883AC5" w:rsidRPr="00B86243">
        <w:t xml:space="preserve"> approach with a temporary 2</w:t>
      </w:r>
      <w:r w:rsidR="00F76E93" w:rsidRPr="00B86243">
        <w:t xml:space="preserve"> </w:t>
      </w:r>
      <w:r w:rsidR="00883AC5" w:rsidRPr="00B86243">
        <w:t>Hz high-pass filter for artifact correction</w:t>
      </w:r>
      <w:r w:rsidRPr="00B86243">
        <w:t xml:space="preserve"> to remove</w:t>
      </w:r>
      <w:r w:rsidR="00E97DC3" w:rsidRPr="00B86243">
        <w:t xml:space="preserve"> </w:t>
      </w:r>
      <w:r w:rsidR="00883AC5" w:rsidRPr="00B86243">
        <w:t xml:space="preserve">muscle, eye, heart, and channel </w:t>
      </w:r>
      <w:r w:rsidR="007E4B93" w:rsidRPr="00B86243">
        <w:t xml:space="preserve">noise </w:t>
      </w:r>
      <w:r w:rsidR="00883AC5" w:rsidRPr="00B86243">
        <w:t xml:space="preserve">components with a probability threshold higher than 0.8. </w:t>
      </w:r>
      <w:r w:rsidRPr="00B86243">
        <w:t>F</w:t>
      </w:r>
      <w:r w:rsidR="007E4B93">
        <w:t>ourth</w:t>
      </w:r>
      <w:r w:rsidRPr="00B86243">
        <w:t>, w</w:t>
      </w:r>
      <w:r w:rsidR="00883AC5" w:rsidRPr="00B86243">
        <w:t xml:space="preserve">e selected eleven </w:t>
      </w:r>
      <w:proofErr w:type="spellStart"/>
      <w:r w:rsidR="00883AC5" w:rsidRPr="007A6E53">
        <w:t>front</w:t>
      </w:r>
      <w:r w:rsidR="00303CC8" w:rsidRPr="007A6E53">
        <w:t>o</w:t>
      </w:r>
      <w:proofErr w:type="spellEnd"/>
      <w:r w:rsidR="00303CC8" w:rsidRPr="007A6E53">
        <w:t>-polar</w:t>
      </w:r>
      <w:r w:rsidR="00883AC5" w:rsidRPr="00B86243">
        <w:t xml:space="preserve"> electrodes for the electrooculogram (EOG) regression</w:t>
      </w:r>
      <w:r w:rsidR="00B05180">
        <w:t xml:space="preserve"> </w:t>
      </w:r>
      <w:r w:rsidR="00B05180" w:rsidRPr="007A6E53">
        <w:t xml:space="preserve">as proposed by </w:t>
      </w:r>
      <w:proofErr w:type="spellStart"/>
      <w:r w:rsidR="00B05180" w:rsidRPr="007A6E53">
        <w:t>Automagic</w:t>
      </w:r>
      <w:proofErr w:type="spellEnd"/>
      <w:r w:rsidR="00883AC5" w:rsidRPr="00B86243">
        <w:t xml:space="preserve">. </w:t>
      </w:r>
      <w:r w:rsidR="007E4B93">
        <w:t xml:space="preserve">Fifth, </w:t>
      </w:r>
      <w:r w:rsidR="00883AC5" w:rsidRPr="00B86243">
        <w:t xml:space="preserve">power line noise </w:t>
      </w:r>
      <w:r w:rsidR="00785D9B" w:rsidRPr="007A6E53">
        <w:t>at 50 Hz</w:t>
      </w:r>
      <w:r w:rsidR="00785D9B">
        <w:t xml:space="preserve"> </w:t>
      </w:r>
      <w:r w:rsidR="00883AC5" w:rsidRPr="00B86243">
        <w:t>was removed</w:t>
      </w:r>
      <w:r w:rsidR="007E4B93">
        <w:t xml:space="preserve"> u</w:t>
      </w:r>
      <w:r w:rsidR="007E4B93" w:rsidRPr="00B86243">
        <w:t xml:space="preserve">sing the </w:t>
      </w:r>
      <w:proofErr w:type="spellStart"/>
      <w:r w:rsidR="007E4B93" w:rsidRPr="00B86243">
        <w:t>ZapLine</w:t>
      </w:r>
      <w:proofErr w:type="spellEnd"/>
      <w:r w:rsidR="007E4B93" w:rsidRPr="00B86243">
        <w:t xml:space="preserve"> method </w:t>
      </w:r>
      <w:r w:rsidR="007E4B93" w:rsidRPr="00B86243">
        <w:fldChar w:fldCharType="begin" w:fldLock="1"/>
      </w:r>
      <w:r w:rsidR="007E4B93" w:rsidRPr="00B86243">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fldChar w:fldCharType="separate"/>
      </w:r>
      <w:r w:rsidR="007E4B93" w:rsidRPr="00B86243">
        <w:rPr>
          <w:noProof/>
        </w:rPr>
        <w:t>(de Cheveigné, 2020)</w:t>
      </w:r>
      <w:r w:rsidR="007E4B93" w:rsidRPr="00B86243">
        <w:fldChar w:fldCharType="end"/>
      </w:r>
      <w:r w:rsidR="007E4B93">
        <w:t>,</w:t>
      </w:r>
      <w:r w:rsidR="00883AC5" w:rsidRPr="00B86243">
        <w:t xml:space="preserve"> eliminating five components. </w:t>
      </w:r>
      <w:r w:rsidR="007E4B93">
        <w:t>Sixth</w:t>
      </w:r>
      <w:r w:rsidR="00222E49" w:rsidRPr="00B86243">
        <w:t>, w</w:t>
      </w:r>
      <w:r w:rsidR="00883AC5" w:rsidRPr="00B86243">
        <w:t>e applied a 0.1</w:t>
      </w:r>
      <w:r w:rsidR="00E97DC3" w:rsidRPr="00B86243">
        <w:t xml:space="preserve"> </w:t>
      </w:r>
      <w:r w:rsidR="00883AC5" w:rsidRPr="00B86243">
        <w:t>Hz high-pass and a 30</w:t>
      </w:r>
      <w:r w:rsidR="00E97DC3" w:rsidRPr="00B86243">
        <w:t xml:space="preserve"> </w:t>
      </w:r>
      <w:r w:rsidR="00883AC5" w:rsidRPr="00B86243">
        <w:lastRenderedPageBreak/>
        <w:t xml:space="preserve">Hz low-pass filter. Finally, bad channels were </w:t>
      </w:r>
      <w:r w:rsidR="00222E49" w:rsidRPr="00B86243">
        <w:t xml:space="preserve">reconstructed </w:t>
      </w:r>
      <w:r w:rsidR="007E4B93">
        <w:t>through</w:t>
      </w:r>
      <w:r w:rsidR="00222E49" w:rsidRPr="00B86243">
        <w:t xml:space="preserve"> </w:t>
      </w:r>
      <w:r w:rsidR="00883AC5" w:rsidRPr="00B86243">
        <w:t xml:space="preserve">spherical </w:t>
      </w:r>
      <w:r w:rsidR="00FD0065" w:rsidRPr="00B86243">
        <w:t>interpolation,</w:t>
      </w:r>
      <w:r w:rsidR="005119AE">
        <w:t xml:space="preserve"> and we applied the detrending </w:t>
      </w:r>
      <w:r w:rsidR="00FD0065" w:rsidRPr="00B86243">
        <w:t>algorithm</w:t>
      </w:r>
      <w:r w:rsidR="005119AE">
        <w:t xml:space="preserve"> to remove slow drifts</w:t>
      </w:r>
      <w:r w:rsidR="00883AC5" w:rsidRPr="00B86243">
        <w:t xml:space="preserve">. This procedure was applied independently for each </w:t>
      </w:r>
      <w:r w:rsidR="0031258C">
        <w:t>task</w:t>
      </w:r>
      <w:r w:rsidR="00883AC5" w:rsidRPr="00B86243">
        <w:t xml:space="preserve"> to avoid preprocessing unnecessary noise </w:t>
      </w:r>
      <w:r w:rsidR="00BE3EB0">
        <w:t xml:space="preserve">the </w:t>
      </w:r>
      <w:r w:rsidR="00E97DC3" w:rsidRPr="00B86243">
        <w:t>during pauses</w:t>
      </w:r>
      <w:r w:rsidR="00BE3EB0">
        <w:t xml:space="preserve"> in between the tasks</w:t>
      </w:r>
      <w:r w:rsidR="00883AC5" w:rsidRPr="00B86243">
        <w:t>.</w:t>
      </w:r>
    </w:p>
    <w:p w14:paraId="2FF82FC0" w14:textId="482017B1" w:rsidR="00586AEA" w:rsidRDefault="0091647E" w:rsidP="00586AEA">
      <w:r w:rsidRPr="00B86243">
        <w:t xml:space="preserve">Further </w:t>
      </w:r>
      <w:r w:rsidR="008705B8" w:rsidRPr="00B86243">
        <w:t>pre</w:t>
      </w:r>
      <w:r w:rsidRPr="00B86243">
        <w:t xml:space="preserve">processing of </w:t>
      </w:r>
      <w:r w:rsidR="00345598" w:rsidRPr="00B86243">
        <w:t xml:space="preserve">the </w:t>
      </w:r>
      <w:r w:rsidRPr="00B86243">
        <w:t xml:space="preserve">EEG data was executed in the </w:t>
      </w:r>
      <w:r w:rsidR="00FD0065">
        <w:t xml:space="preserve">Brain Vision </w:t>
      </w:r>
      <w:proofErr w:type="spellStart"/>
      <w:r w:rsidR="00FD0065">
        <w:t>Analyser</w:t>
      </w:r>
      <w:proofErr w:type="spellEnd"/>
      <w:r w:rsidR="0048781C">
        <w:t xml:space="preserve"> </w:t>
      </w:r>
      <w:r w:rsidR="0048781C" w:rsidRPr="0048781C">
        <w:t>version 2.0</w:t>
      </w:r>
      <w:r w:rsidR="00C67B82">
        <w:t>.2</w:t>
      </w:r>
      <w:r w:rsidR="0048781C" w:rsidRPr="0048781C">
        <w:t xml:space="preserve"> (</w:t>
      </w:r>
      <w:proofErr w:type="spellStart"/>
      <w:r w:rsidR="0048781C" w:rsidRPr="0048781C">
        <w:t>BrainProducts</w:t>
      </w:r>
      <w:proofErr w:type="spellEnd"/>
      <w:r w:rsidR="0048781C" w:rsidRPr="0048781C">
        <w:t>, Munich, Germany)</w:t>
      </w:r>
      <w:r w:rsidR="00FD0065">
        <w:t>.</w:t>
      </w:r>
      <w:r w:rsidRPr="00B86243">
        <w:t xml:space="preserve"> First, we </w:t>
      </w:r>
      <w:r w:rsidR="00A82644" w:rsidRPr="00B86243">
        <w:t>re-referenced the data to an average reference montage</w:t>
      </w:r>
      <w:r w:rsidR="00A82644">
        <w:t>, and</w:t>
      </w:r>
      <w:r w:rsidR="00A82644" w:rsidRPr="00B86243">
        <w:t xml:space="preserve"> </w:t>
      </w:r>
      <w:r w:rsidRPr="00B86243">
        <w:t>segment</w:t>
      </w:r>
      <w:r w:rsidR="00FD0065">
        <w:t>ed the EEG into the different task</w:t>
      </w:r>
      <w:r w:rsidR="00BE3EB0">
        <w:t>-related</w:t>
      </w:r>
      <w:r w:rsidR="00FD0065">
        <w:t xml:space="preserve"> segments</w:t>
      </w:r>
      <w:r w:rsidR="00BE3EB0">
        <w:t xml:space="preserve"> of maximum 5 minutes duration</w:t>
      </w:r>
      <w:r w:rsidR="00FD0065">
        <w:t xml:space="preserve">. </w:t>
      </w:r>
      <w:r w:rsidRPr="00B86243">
        <w:t xml:space="preserve">Second, we </w:t>
      </w:r>
      <w:r w:rsidR="00FD0065">
        <w:t xml:space="preserve">used an </w:t>
      </w:r>
      <w:r w:rsidR="00FD0065" w:rsidRPr="00FD0065">
        <w:t>automatic raw data inspection to mark bad time windows</w:t>
      </w:r>
      <w:r w:rsidR="007B0FCB" w:rsidRPr="00B86243">
        <w:t xml:space="preserve"> </w:t>
      </w:r>
      <w:r w:rsidR="00FD0065">
        <w:t xml:space="preserve">indicating remaining artifacts that were not removed by </w:t>
      </w:r>
      <w:proofErr w:type="spellStart"/>
      <w:r w:rsidR="00FD0065">
        <w:t>Automagic</w:t>
      </w:r>
      <w:proofErr w:type="spellEnd"/>
      <w:r w:rsidR="00FD0065">
        <w:t xml:space="preserve">. </w:t>
      </w:r>
      <w:r w:rsidR="00C1514B">
        <w:t>Third</w:t>
      </w:r>
      <w:r w:rsidR="00C1514B" w:rsidRPr="00C1514B">
        <w:t xml:space="preserve">, </w:t>
      </w:r>
      <w:r w:rsidR="00C1514B">
        <w:t xml:space="preserve">we </w:t>
      </w:r>
      <w:r w:rsidR="00C1514B" w:rsidRPr="00C1514B">
        <w:t xml:space="preserve">divided </w:t>
      </w:r>
      <w:r w:rsidR="00C1514B">
        <w:t xml:space="preserve">the data </w:t>
      </w:r>
      <w:r w:rsidR="00C1514B" w:rsidRPr="00C1514B">
        <w:t>into segments of 2 s length with</w:t>
      </w:r>
      <w:r w:rsidR="00C1514B">
        <w:t>out</w:t>
      </w:r>
      <w:r w:rsidR="00C1514B" w:rsidRPr="00C1514B">
        <w:t xml:space="preserve"> overlap</w:t>
      </w:r>
      <w:r w:rsidR="00C1514B">
        <w:t>s, in which da</w:t>
      </w:r>
      <w:r w:rsidR="00A46907">
        <w:t>ta segments</w:t>
      </w:r>
      <w:r w:rsidR="00C1514B" w:rsidRPr="00C1514B">
        <w:t xml:space="preserve"> marked as bad </w:t>
      </w:r>
      <w:r w:rsidR="00BE3EB0">
        <w:t xml:space="preserve">intervals </w:t>
      </w:r>
      <w:r w:rsidR="00C1514B" w:rsidRPr="00C1514B">
        <w:t>w</w:t>
      </w:r>
      <w:r w:rsidR="00A46907">
        <w:t>ere</w:t>
      </w:r>
      <w:r w:rsidR="00C1514B" w:rsidRPr="00C1514B">
        <w:t xml:space="preserve"> </w:t>
      </w:r>
      <w:r w:rsidR="00C1514B">
        <w:t>skipped</w:t>
      </w:r>
      <w:r w:rsidR="00C1514B" w:rsidRPr="00C1514B">
        <w:t xml:space="preserve">. </w:t>
      </w:r>
      <w:r w:rsidR="00C1514B">
        <w:t>Forth, a</w:t>
      </w:r>
      <w:r w:rsidR="00C1514B" w:rsidRPr="00C1514B">
        <w:t xml:space="preserve"> fast </w:t>
      </w:r>
      <w:r w:rsidR="0031258C">
        <w:t>F</w:t>
      </w:r>
      <w:r w:rsidR="00C1514B" w:rsidRPr="00C1514B">
        <w:t xml:space="preserve">ourier transform (FFT) with a </w:t>
      </w:r>
      <w:proofErr w:type="spellStart"/>
      <w:r w:rsidR="00C1514B" w:rsidRPr="00C1514B">
        <w:t>Hanning</w:t>
      </w:r>
      <w:proofErr w:type="spellEnd"/>
      <w:r w:rsidR="00C1514B" w:rsidRPr="00C1514B">
        <w:t xml:space="preserve"> window (Length = 10%) was applied </w:t>
      </w:r>
      <w:r w:rsidR="0031258C">
        <w:t>to</w:t>
      </w:r>
      <w:r w:rsidR="00C1514B" w:rsidRPr="00C1514B">
        <w:t xml:space="preserve"> all remaining segments. The resulting </w:t>
      </w:r>
      <w:r w:rsidR="00BE3EB0">
        <w:t xml:space="preserve">FFT </w:t>
      </w:r>
      <w:r w:rsidR="00C1514B" w:rsidRPr="00C1514B">
        <w:t>transforms were averaged per participant and condition before exporting the power values for the theta</w:t>
      </w:r>
      <w:r w:rsidR="00A46907">
        <w:t xml:space="preserve"> (</w:t>
      </w:r>
      <w:r w:rsidR="00A46907" w:rsidRPr="00C1514B">
        <w:t>bandwidth from 4 to 7 Hz</w:t>
      </w:r>
      <w:r w:rsidR="00A46907">
        <w:t>)</w:t>
      </w:r>
      <w:r w:rsidR="00C1514B" w:rsidRPr="00C1514B">
        <w:t xml:space="preserve"> and alpha</w:t>
      </w:r>
      <w:r w:rsidR="00A46907">
        <w:t xml:space="preserve"> (</w:t>
      </w:r>
      <w:r w:rsidR="00A46907" w:rsidRPr="00C1514B">
        <w:t>bandwidth from 8 to 12 Hz</w:t>
      </w:r>
      <w:r w:rsidR="00A46907">
        <w:t>)</w:t>
      </w:r>
      <w:r w:rsidR="00C1514B" w:rsidRPr="00C1514B">
        <w:t xml:space="preserve"> band</w:t>
      </w:r>
      <w:r w:rsidR="00BE3EB0">
        <w:t>s</w:t>
      </w:r>
      <w:r w:rsidR="00C1514B" w:rsidRPr="00C1514B">
        <w:t xml:space="preserve">. </w:t>
      </w:r>
      <w:r w:rsidR="00D20E8D">
        <w:t>Based on the voltage distribution of the grand average across the reading, copying</w:t>
      </w:r>
      <w:r w:rsidR="0031258C">
        <w:t>,</w:t>
      </w:r>
      <w:r w:rsidR="00D20E8D">
        <w:t xml:space="preserve"> and translation tasks</w:t>
      </w:r>
      <w:r w:rsidR="00D20E8D" w:rsidRPr="00D20E8D">
        <w:t xml:space="preserve">, we analyzed theta power </w:t>
      </w:r>
      <w:r w:rsidR="00D20E8D" w:rsidRPr="007A6E53">
        <w:t xml:space="preserve">at </w:t>
      </w:r>
      <w:r w:rsidR="00B05180" w:rsidRPr="007A6E53">
        <w:t>8</w:t>
      </w:r>
      <w:r w:rsidR="00D20E8D" w:rsidRPr="007A6E53">
        <w:t xml:space="preserve"> frontal</w:t>
      </w:r>
      <w:r w:rsidR="00B05180" w:rsidRPr="007A6E53">
        <w:t xml:space="preserve"> channels</w:t>
      </w:r>
      <w:r w:rsidR="00D20E8D" w:rsidRPr="00D20E8D">
        <w:t xml:space="preserve"> (E4, E5, E10, E11, E12, E16, E18, and E19) and alpha power </w:t>
      </w:r>
      <w:r w:rsidR="00D20E8D" w:rsidRPr="007A6E53">
        <w:t xml:space="preserve">at </w:t>
      </w:r>
      <w:r w:rsidR="00B05180" w:rsidRPr="007A6E53">
        <w:t>6</w:t>
      </w:r>
      <w:r w:rsidR="00D20E8D" w:rsidRPr="007A6E53">
        <w:t xml:space="preserve"> parietal </w:t>
      </w:r>
      <w:r w:rsidR="00B05180" w:rsidRPr="007A6E53">
        <w:t>channels</w:t>
      </w:r>
      <w:r w:rsidR="00B05180">
        <w:t xml:space="preserve"> </w:t>
      </w:r>
      <w:r w:rsidR="00D20E8D" w:rsidRPr="00D20E8D">
        <w:t>(E</w:t>
      </w:r>
      <w:r w:rsidR="00D20E8D">
        <w:t>61</w:t>
      </w:r>
      <w:r w:rsidR="00D20E8D" w:rsidRPr="00D20E8D">
        <w:t xml:space="preserve">, </w:t>
      </w:r>
      <w:r w:rsidR="00D20E8D">
        <w:t>E62</w:t>
      </w:r>
      <w:r w:rsidR="00D20E8D" w:rsidRPr="00D20E8D">
        <w:t>, E</w:t>
      </w:r>
      <w:r w:rsidR="00D20E8D">
        <w:t>67</w:t>
      </w:r>
      <w:r w:rsidR="00D20E8D" w:rsidRPr="00D20E8D">
        <w:t>, E</w:t>
      </w:r>
      <w:r w:rsidR="00D20E8D">
        <w:t>72</w:t>
      </w:r>
      <w:r w:rsidR="00D20E8D" w:rsidRPr="00D20E8D">
        <w:t>, E</w:t>
      </w:r>
      <w:r w:rsidR="00D20E8D">
        <w:t>7</w:t>
      </w:r>
      <w:r w:rsidR="00D03A23">
        <w:t>7</w:t>
      </w:r>
      <w:r w:rsidR="00D20E8D">
        <w:t>, and</w:t>
      </w:r>
      <w:r w:rsidR="00D20E8D" w:rsidRPr="00D20E8D">
        <w:t xml:space="preserve"> E</w:t>
      </w:r>
      <w:r w:rsidR="00D20E8D">
        <w:t>78</w:t>
      </w:r>
      <w:r w:rsidR="00B05180">
        <w:t xml:space="preserve">, </w:t>
      </w:r>
      <w:r w:rsidR="00D20E8D">
        <w:t xml:space="preserve">see Figure </w:t>
      </w:r>
      <w:r w:rsidR="002933D2">
        <w:t>2</w:t>
      </w:r>
      <w:r w:rsidR="00D20E8D">
        <w:t xml:space="preserve"> for electrode positions).</w:t>
      </w:r>
      <w:r w:rsidR="00A46907">
        <w:t xml:space="preserve"> </w:t>
      </w:r>
      <w:r w:rsidR="0031258C">
        <w:t>Finally</w:t>
      </w:r>
      <w:r w:rsidR="00A46907">
        <w:t xml:space="preserve">, we averaged the power </w:t>
      </w:r>
      <w:r w:rsidR="00B11318">
        <w:t>for both frontal and pari</w:t>
      </w:r>
      <w:r w:rsidR="00F41CC7">
        <w:t>e</w:t>
      </w:r>
      <w:r w:rsidR="00B11318">
        <w:t>tal electrode</w:t>
      </w:r>
      <w:r w:rsidR="00A46907">
        <w:t xml:space="preserve"> pool and frequency band</w:t>
      </w:r>
      <w:r w:rsidR="00B11318">
        <w:t>, and these values were used</w:t>
      </w:r>
      <w:r w:rsidR="00A46907">
        <w:t xml:space="preserve"> for </w:t>
      </w:r>
      <w:r w:rsidR="0044525A">
        <w:t>statistical</w:t>
      </w:r>
      <w:r w:rsidR="00A46907">
        <w:t xml:space="preserve"> analys</w:t>
      </w:r>
      <w:r w:rsidR="00B11318">
        <w:t>e</w:t>
      </w:r>
      <w:r w:rsidR="00A46907">
        <w:t>s.</w:t>
      </w:r>
      <w:r w:rsidR="00586AEA">
        <w:br w:type="page"/>
      </w:r>
    </w:p>
    <w:p w14:paraId="7646C2C4" w14:textId="27F3F076" w:rsidR="00E84DA1" w:rsidRDefault="00E84DA1" w:rsidP="00E84DA1">
      <w:pPr>
        <w:pStyle w:val="berschrift3"/>
        <w:suppressLineNumbers/>
      </w:pPr>
      <w:r>
        <w:lastRenderedPageBreak/>
        <w:t>Figure 2</w:t>
      </w:r>
    </w:p>
    <w:p w14:paraId="545CA201" w14:textId="4975FD73" w:rsidR="00E84DA1" w:rsidRPr="00E84DA1" w:rsidRDefault="00B11318" w:rsidP="00E84DA1">
      <w:pPr>
        <w:suppressLineNumbers/>
        <w:rPr>
          <w:i/>
          <w:iCs/>
        </w:rPr>
      </w:pPr>
      <w:r>
        <w:rPr>
          <w:i/>
          <w:iCs/>
        </w:rPr>
        <w:t>Mean t</w:t>
      </w:r>
      <w:r w:rsidR="00E84DA1" w:rsidRPr="00E84DA1">
        <w:rPr>
          <w:i/>
          <w:iCs/>
        </w:rPr>
        <w:t xml:space="preserve">opographical voltage distribution maps for theta </w:t>
      </w:r>
      <w:r>
        <w:rPr>
          <w:i/>
          <w:iCs/>
        </w:rPr>
        <w:t xml:space="preserve">(left) </w:t>
      </w:r>
      <w:r w:rsidR="00E84DA1" w:rsidRPr="00E84DA1">
        <w:rPr>
          <w:i/>
          <w:iCs/>
        </w:rPr>
        <w:t>and alpha</w:t>
      </w:r>
      <w:r>
        <w:rPr>
          <w:i/>
          <w:iCs/>
        </w:rPr>
        <w:t xml:space="preserve"> (right)</w:t>
      </w:r>
      <w:r w:rsidR="00E84DA1" w:rsidRPr="00E84DA1">
        <w:rPr>
          <w:i/>
          <w:iCs/>
        </w:rPr>
        <w:t xml:space="preserve"> band across reading, copying and translation tasks and all participants</w:t>
      </w:r>
      <w:r>
        <w:rPr>
          <w:i/>
          <w:iCs/>
        </w:rPr>
        <w:t>.</w:t>
      </w:r>
    </w:p>
    <w:p w14:paraId="52754172" w14:textId="6B727641" w:rsidR="00863233" w:rsidRPr="00B86243" w:rsidRDefault="00D03A23" w:rsidP="00E84DA1">
      <w:pPr>
        <w:suppressLineNumbers/>
        <w:spacing w:after="0" w:line="480" w:lineRule="auto"/>
        <w:rPr>
          <w:rFonts w:ascii="Times New Roman" w:hAnsi="Times New Roman" w:cs="Times New Roman"/>
          <w:szCs w:val="24"/>
        </w:rPr>
      </w:pPr>
      <w:r>
        <w:rPr>
          <w:rFonts w:ascii="Times New Roman" w:hAnsi="Times New Roman" w:cs="Times New Roman"/>
          <w:i/>
          <w:iCs/>
          <w:noProof/>
          <w:szCs w:val="24"/>
        </w:rPr>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6F3235B6" w14:textId="1846BA6A" w:rsidR="008E0EF0" w:rsidRPr="00780A7A" w:rsidRDefault="00E84DA1" w:rsidP="00E84DA1">
      <w:pPr>
        <w:suppressLineNumbers/>
      </w:pPr>
      <w:bookmarkStart w:id="7" w:name="_Hlk94539209"/>
      <w:r w:rsidRPr="00E84DA1">
        <w:rPr>
          <w:i/>
          <w:iCs/>
        </w:rPr>
        <w:t>Note.</w:t>
      </w:r>
      <w:r w:rsidR="0006488E" w:rsidRPr="00B86243">
        <w:t xml:space="preserve"> </w:t>
      </w:r>
      <w:bookmarkEnd w:id="7"/>
      <w:r w:rsidR="00286C69" w:rsidRPr="00B86243">
        <w:t>The c</w:t>
      </w:r>
      <w:r w:rsidR="001605DC" w:rsidRPr="00B86243">
        <w:t>hannels</w:t>
      </w:r>
      <w:r w:rsidR="00863233" w:rsidRPr="00B86243">
        <w:t xml:space="preserve"> selected for </w:t>
      </w:r>
      <w:r w:rsidR="00B11318">
        <w:t xml:space="preserve">statistical </w:t>
      </w:r>
      <w:r w:rsidR="00863233" w:rsidRPr="00B86243">
        <w:t>analyses</w:t>
      </w:r>
      <w:r w:rsidR="001605DC" w:rsidRPr="00B86243">
        <w:t xml:space="preserve"> </w:t>
      </w:r>
      <w:r w:rsidR="00286C69" w:rsidRPr="00B86243">
        <w:t xml:space="preserve">are </w:t>
      </w:r>
      <w:r w:rsidR="001605DC" w:rsidRPr="00B86243">
        <w:t>marked with *.</w:t>
      </w:r>
    </w:p>
    <w:p w14:paraId="33839683" w14:textId="2A8BF382" w:rsidR="0006488E" w:rsidRPr="00B86243" w:rsidRDefault="0006488E" w:rsidP="008E0EF0">
      <w:pPr>
        <w:pStyle w:val="berschrift2"/>
        <w:suppressLineNumbers/>
      </w:pPr>
      <w:r w:rsidRPr="00B86243">
        <w:t xml:space="preserve">Statistical </w:t>
      </w:r>
      <w:r w:rsidR="00F728FB" w:rsidRPr="00B86243">
        <w:t>analyses</w:t>
      </w:r>
    </w:p>
    <w:p w14:paraId="711C7B8D" w14:textId="0704E07B" w:rsidR="008E0EF0" w:rsidRPr="008E0EF0" w:rsidRDefault="00303CC8" w:rsidP="00A342A7">
      <w:r w:rsidRPr="00935230">
        <w:t>For the analysis of the psychometric and questionnaires</w:t>
      </w:r>
      <w:r w:rsidR="00CE14B7" w:rsidRPr="00935230">
        <w:t xml:space="preserve"> data</w:t>
      </w:r>
      <w:r w:rsidRPr="00935230">
        <w:t xml:space="preserve">, we used one-way ANOVAS for continuous variables and Fisher’s exact test for non-continuous variables implemented in the </w:t>
      </w:r>
      <w:proofErr w:type="spellStart"/>
      <w:r w:rsidRPr="00935230">
        <w:t>g</w:t>
      </w:r>
      <w:r w:rsidR="00CE14B7" w:rsidRPr="00935230">
        <w:t>tsummary</w:t>
      </w:r>
      <w:proofErr w:type="spellEnd"/>
      <w:r w:rsidR="00CE14B7" w:rsidRPr="00935230">
        <w:t xml:space="preserve"> package (</w:t>
      </w:r>
      <w:hyperlink r:id="rId14" w:history="1">
        <w:r w:rsidR="00CE14B7" w:rsidRPr="00935230">
          <w:t>https://cran.r-project.org/web/packages/gtsummary/</w:t>
        </w:r>
      </w:hyperlink>
      <w:r w:rsidR="00CE14B7" w:rsidRPr="00935230">
        <w:t>). For continuo</w:t>
      </w:r>
      <w:r w:rsidR="005A6BC5" w:rsidRPr="00935230">
        <w:t>u</w:t>
      </w:r>
      <w:r w:rsidR="00CE14B7" w:rsidRPr="00935230">
        <w:t xml:space="preserve">s variables, generalized eta squared was calculated as a measure of the effect size using the </w:t>
      </w:r>
      <w:proofErr w:type="spellStart"/>
      <w:r w:rsidR="00CE14B7" w:rsidRPr="00935230">
        <w:t>lsr</w:t>
      </w:r>
      <w:proofErr w:type="spellEnd"/>
      <w:r w:rsidR="00CE14B7" w:rsidRPr="00935230">
        <w:t xml:space="preserve"> package (</w:t>
      </w:r>
      <w:hyperlink r:id="rId15" w:history="1">
        <w:r w:rsidR="00CE14B7" w:rsidRPr="00935230">
          <w:t>https://cran.r-project.org/web/packages/lsr/</w:t>
        </w:r>
      </w:hyperlink>
      <w:r w:rsidR="00CE14B7" w:rsidRPr="00935230">
        <w:t>). S</w:t>
      </w:r>
      <w:r w:rsidR="008451E5" w:rsidRPr="00935230">
        <w:t xml:space="preserve">tatistical analyses </w:t>
      </w:r>
      <w:r w:rsidR="00CE14B7" w:rsidRPr="00935230">
        <w:t>for the behavioral and neurophysiological data</w:t>
      </w:r>
      <w:r w:rsidR="00CE14B7">
        <w:t xml:space="preserve"> </w:t>
      </w:r>
      <w:r w:rsidR="008451E5" w:rsidRPr="00B86243">
        <w:t xml:space="preserve">were performed using Linear Mixed Models (LMM) implemented in the lme4 package (Version 1.1-23, </w:t>
      </w:r>
      <w:r w:rsidR="008451E5" w:rsidRPr="00935230">
        <w:rPr>
          <w:rFonts w:ascii="Times New Roman" w:hAnsi="Times New Roman" w:cs="Times New Roman"/>
          <w:szCs w:val="24"/>
        </w:rPr>
        <w:t>https://cran.r-project.org/web/packages/lme4/</w:t>
      </w:r>
      <w:r w:rsidR="008451E5" w:rsidRPr="00B86243">
        <w:t xml:space="preserve">). For model-fitting, we used a bottom-up strategy starting with the null model and </w:t>
      </w:r>
      <w:r w:rsidR="0031258C">
        <w:t>added</w:t>
      </w:r>
      <w:r w:rsidR="008451E5" w:rsidRPr="00B86243">
        <w:t xml:space="preserve"> fixed effects for our target variables. </w:t>
      </w:r>
      <w:r w:rsidR="00932D56" w:rsidRPr="00935230">
        <w:t>We reported the estimates of the fixed effects in the resulting model indicated by β.</w:t>
      </w:r>
      <w:r w:rsidR="00932D56">
        <w:t xml:space="preserve"> </w:t>
      </w:r>
      <w:r w:rsidR="00C722A0">
        <w:t>In general, w</w:t>
      </w:r>
      <w:r w:rsidR="008451E5" w:rsidRPr="00B86243">
        <w:t>e used</w:t>
      </w:r>
      <w:r w:rsidR="004D43D4">
        <w:t xml:space="preserve"> three levels </w:t>
      </w:r>
      <w:r w:rsidR="004D43D4" w:rsidRPr="00B86243">
        <w:t xml:space="preserve">for </w:t>
      </w:r>
      <w:r w:rsidR="004D43D4">
        <w:t>task</w:t>
      </w:r>
      <w:r w:rsidR="004D43D4" w:rsidRPr="00B86243">
        <w:t xml:space="preserve"> (</w:t>
      </w:r>
      <w:r w:rsidR="004D43D4">
        <w:t>reading, copying, and translation task</w:t>
      </w:r>
      <w:r w:rsidR="004D43D4" w:rsidRPr="00B86243">
        <w:t>)</w:t>
      </w:r>
      <w:r w:rsidR="004D43D4">
        <w:t xml:space="preserve">, </w:t>
      </w:r>
      <w:r w:rsidR="004D43D4" w:rsidRPr="00B86243">
        <w:t xml:space="preserve">two levels for </w:t>
      </w:r>
      <w:r w:rsidR="004D43D4">
        <w:t>text (text1 and text2), two levels for condition (</w:t>
      </w:r>
      <w:proofErr w:type="spellStart"/>
      <w:r w:rsidR="004D43D4">
        <w:t>EdE</w:t>
      </w:r>
      <w:proofErr w:type="spellEnd"/>
      <w:r w:rsidR="004D43D4">
        <w:t xml:space="preserve"> and ELF) as well as</w:t>
      </w:r>
      <w:r w:rsidR="008451E5" w:rsidRPr="00B86243">
        <w:t xml:space="preserve"> three levels</w:t>
      </w:r>
      <w:r w:rsidR="00594C72">
        <w:t xml:space="preserve"> </w:t>
      </w:r>
      <w:r w:rsidR="004D43D4">
        <w:t xml:space="preserve">for </w:t>
      </w:r>
      <w:r w:rsidR="00594C72">
        <w:t>group (</w:t>
      </w:r>
      <w:proofErr w:type="spellStart"/>
      <w:r w:rsidR="00594C72">
        <w:t>TraPro</w:t>
      </w:r>
      <w:proofErr w:type="spellEnd"/>
      <w:r w:rsidR="00594C72">
        <w:t xml:space="preserve">, </w:t>
      </w:r>
      <w:proofErr w:type="spellStart"/>
      <w:r w:rsidR="00594C72">
        <w:t>TraStu</w:t>
      </w:r>
      <w:proofErr w:type="spellEnd"/>
      <w:r w:rsidR="00594C72">
        <w:t>, and Mul)</w:t>
      </w:r>
      <w:r w:rsidR="008451E5" w:rsidRPr="00B86243">
        <w:t>.</w:t>
      </w:r>
      <w:r w:rsidR="00586AEA">
        <w:br w:type="page"/>
      </w:r>
    </w:p>
    <w:p w14:paraId="499F899E" w14:textId="44F8006C" w:rsidR="0006488E" w:rsidRPr="00B86243" w:rsidRDefault="0006488E" w:rsidP="008E0EF0">
      <w:pPr>
        <w:pStyle w:val="berschrift1"/>
        <w:suppressLineNumbers/>
      </w:pPr>
      <w:r w:rsidRPr="00B86243">
        <w:lastRenderedPageBreak/>
        <w:t>Results</w:t>
      </w:r>
    </w:p>
    <w:p w14:paraId="1EDF61F8" w14:textId="543C9EF6" w:rsidR="00D20F52" w:rsidRPr="00343BF5" w:rsidRDefault="00594C72" w:rsidP="008E0EF0">
      <w:pPr>
        <w:suppressLineNumbers/>
        <w:spacing w:after="0" w:line="480" w:lineRule="auto"/>
        <w:rPr>
          <w:rFonts w:ascii="Times New Roman" w:hAnsi="Times New Roman" w:cs="Times New Roman"/>
          <w:b/>
          <w:bCs/>
          <w:szCs w:val="24"/>
        </w:rPr>
      </w:pPr>
      <w:r w:rsidRPr="008E0EF0">
        <w:rPr>
          <w:rStyle w:val="berschrift2Zchn"/>
        </w:rPr>
        <w:t>Psychometric</w:t>
      </w:r>
      <w:r w:rsidR="00FA1960">
        <w:rPr>
          <w:rStyle w:val="berschrift2Zchn"/>
        </w:rPr>
        <w:t xml:space="preserve"> measurements</w:t>
      </w:r>
      <w:r w:rsidR="00CD7676" w:rsidRPr="008E0EF0">
        <w:rPr>
          <w:rStyle w:val="berschrift2Zchn"/>
        </w:rPr>
        <w:t xml:space="preserve"> and questionnaires</w:t>
      </w:r>
      <w:r w:rsidR="00CD7676">
        <w:rPr>
          <w:rFonts w:ascii="Times New Roman" w:hAnsi="Times New Roman" w:cs="Times New Roman"/>
          <w:b/>
          <w:bCs/>
          <w:szCs w:val="24"/>
        </w:rPr>
        <w:t xml:space="preserve">. </w:t>
      </w:r>
    </w:p>
    <w:p w14:paraId="2CA714E5" w14:textId="32EFC185" w:rsidR="00E037E3" w:rsidRDefault="00FA1960" w:rsidP="00E037E3">
      <w:r>
        <w:t>The three</w:t>
      </w:r>
      <w:r w:rsidR="003031E3">
        <w:t xml:space="preserve"> groups did not differ regarding English score, age of L2 acquisition, WAIS T-values, auditory d’, and visual d’</w:t>
      </w:r>
      <w:r w:rsidR="004C5C00">
        <w:t xml:space="preserve"> (</w:t>
      </w:r>
      <w:r w:rsidR="00343BF5">
        <w:t xml:space="preserve">see </w:t>
      </w:r>
      <w:r w:rsidR="004C5C00">
        <w:t xml:space="preserve">Table </w:t>
      </w:r>
      <w:r w:rsidR="00C67B82">
        <w:t>2</w:t>
      </w:r>
      <w:r w:rsidR="004C5C00">
        <w:t>)</w:t>
      </w:r>
      <w:r w:rsidR="003031E3">
        <w:t>.</w:t>
      </w:r>
      <w:r w:rsidR="004C5C00">
        <w:t xml:space="preserve"> However, as expected, </w:t>
      </w:r>
      <w:r>
        <w:t>the</w:t>
      </w:r>
      <w:r w:rsidR="004C5C00">
        <w:t xml:space="preserve"> groups differed regarding cumulative </w:t>
      </w:r>
      <w:r>
        <w:t xml:space="preserve">number of </w:t>
      </w:r>
      <w:r w:rsidR="004C5C00">
        <w:t>training hours in translating</w:t>
      </w:r>
      <w:r w:rsidR="0063052A">
        <w:t xml:space="preserve"> and interpreting, as well as in the cumulative </w:t>
      </w:r>
      <w:r>
        <w:t xml:space="preserve">number of </w:t>
      </w:r>
      <w:r w:rsidR="0063052A">
        <w:t>training hours per day since the age of 17</w:t>
      </w:r>
      <w:r w:rsidR="00CD7676">
        <w:t>.</w:t>
      </w:r>
      <w:r w:rsidR="00DE4B41">
        <w:t xml:space="preserve"> The results of the psychometric</w:t>
      </w:r>
      <w:r>
        <w:t xml:space="preserve"> data</w:t>
      </w:r>
      <w:r w:rsidR="00DE4B41">
        <w:t xml:space="preserve"> and questionnaires</w:t>
      </w:r>
      <w:r w:rsidR="00DE4B41" w:rsidRPr="00B86243">
        <w:t xml:space="preserve"> are summarized in Table </w:t>
      </w:r>
      <w:r w:rsidR="00DE4B41">
        <w:t>2.</w:t>
      </w:r>
      <w:r w:rsidR="00E037E3">
        <w:br w:type="page"/>
      </w:r>
    </w:p>
    <w:p w14:paraId="532481D3" w14:textId="48DF9408" w:rsidR="00F72BBC" w:rsidRDefault="00F72BBC" w:rsidP="00F72BBC">
      <w:pPr>
        <w:pStyle w:val="berschrift3"/>
        <w:suppressLineNumbers/>
      </w:pPr>
      <w:r>
        <w:lastRenderedPageBreak/>
        <w:t>Table 2</w:t>
      </w:r>
    </w:p>
    <w:p w14:paraId="443ECF3F" w14:textId="77C53ACB" w:rsidR="00F72BBC" w:rsidRPr="00F72BBC" w:rsidRDefault="00F72BBC" w:rsidP="00F72BBC">
      <w:pPr>
        <w:suppressLineNumbers/>
        <w:rPr>
          <w:i/>
          <w:iCs/>
          <w:szCs w:val="24"/>
        </w:rPr>
      </w:pPr>
      <w:r w:rsidRPr="00F72BBC">
        <w:rPr>
          <w:i/>
          <w:iCs/>
          <w:szCs w:val="24"/>
        </w:rPr>
        <w:t>Results of the psychometric</w:t>
      </w:r>
      <w:r w:rsidR="00FA1960">
        <w:rPr>
          <w:i/>
          <w:iCs/>
          <w:szCs w:val="24"/>
        </w:rPr>
        <w:t xml:space="preserve"> data</w:t>
      </w:r>
      <w:r w:rsidRPr="00F72BBC">
        <w:rPr>
          <w:i/>
          <w:iCs/>
          <w:szCs w:val="24"/>
        </w:rPr>
        <w:t xml:space="preserve"> and questionnaires</w:t>
      </w:r>
      <w:r w:rsidR="001903BD">
        <w:rPr>
          <w:i/>
          <w:iCs/>
          <w:szCs w:val="24"/>
        </w:rPr>
        <w:t>.</w:t>
      </w:r>
    </w:p>
    <w:p w14:paraId="4D471ABD" w14:textId="40600DB8" w:rsidR="00503A1D" w:rsidRDefault="00B56BC8" w:rsidP="00F72BBC">
      <w:pPr>
        <w:suppressLineNumbers/>
        <w:spacing w:after="0" w:line="480" w:lineRule="auto"/>
        <w:rPr>
          <w:rFonts w:ascii="Times New Roman" w:hAnsi="Times New Roman" w:cs="Times New Roman"/>
          <w:b/>
          <w:bCs/>
          <w:szCs w:val="24"/>
        </w:rPr>
      </w:pPr>
      <w:r>
        <w:rPr>
          <w:rFonts w:ascii="Times New Roman" w:hAnsi="Times New Roman" w:cs="Times New Roman"/>
          <w:b/>
          <w:noProof/>
          <w:szCs w:val="24"/>
        </w:rPr>
        <w:drawing>
          <wp:inline distT="0" distB="0" distL="0" distR="0" wp14:anchorId="16203941" wp14:editId="7AC423A8">
            <wp:extent cx="5450774" cy="771591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1525" cy="7745289"/>
                    </a:xfrm>
                    <a:prstGeom prst="rect">
                      <a:avLst/>
                    </a:prstGeom>
                    <a:noFill/>
                    <a:ln>
                      <a:noFill/>
                    </a:ln>
                  </pic:spPr>
                </pic:pic>
              </a:graphicData>
            </a:graphic>
          </wp:inline>
        </w:drawing>
      </w:r>
    </w:p>
    <w:p w14:paraId="20C9F567" w14:textId="3357B668" w:rsidR="00CD7676" w:rsidRPr="00780A7A" w:rsidRDefault="00F72BBC" w:rsidP="00F72BBC">
      <w:pPr>
        <w:suppressLineNumbers/>
      </w:pPr>
      <w:r w:rsidRPr="00F72BBC">
        <w:rPr>
          <w:i/>
          <w:iCs/>
        </w:rPr>
        <w:t>Note.</w:t>
      </w:r>
      <w:r>
        <w:t xml:space="preserve"> </w:t>
      </w:r>
      <w:r w:rsidRPr="00F72BBC">
        <w:t xml:space="preserve">Mul = multilingual control group, </w:t>
      </w:r>
      <w:proofErr w:type="spellStart"/>
      <w:r w:rsidRPr="00F72BBC">
        <w:t>TraPro</w:t>
      </w:r>
      <w:proofErr w:type="spellEnd"/>
      <w:r w:rsidRPr="00F72BBC">
        <w:t xml:space="preserve"> = professional translators, </w:t>
      </w:r>
      <w:proofErr w:type="spellStart"/>
      <w:r w:rsidRPr="00F72BBC">
        <w:t>TraStu</w:t>
      </w:r>
      <w:proofErr w:type="spellEnd"/>
      <w:r w:rsidRPr="00F72BBC">
        <w:t xml:space="preserve"> = translation students</w:t>
      </w:r>
    </w:p>
    <w:p w14:paraId="030FDC0C" w14:textId="392527C5" w:rsidR="00CD7676" w:rsidRDefault="00CD7676" w:rsidP="008E0EF0">
      <w:pPr>
        <w:pStyle w:val="berschrift2"/>
        <w:suppressLineNumbers/>
      </w:pPr>
      <w:r>
        <w:lastRenderedPageBreak/>
        <w:t>Behavioral results</w:t>
      </w:r>
    </w:p>
    <w:p w14:paraId="61738981" w14:textId="0264ECEC" w:rsidR="00C06A74" w:rsidRDefault="00C06A74" w:rsidP="008E0EF0">
      <w:pPr>
        <w:pStyle w:val="berschrift3"/>
        <w:suppressLineNumbers/>
      </w:pPr>
      <w:r>
        <w:t>Reading task</w:t>
      </w:r>
    </w:p>
    <w:p w14:paraId="6BC89C8C" w14:textId="47487312" w:rsidR="00E2762F" w:rsidRDefault="00971A9E" w:rsidP="008E0EF0">
      <w:r w:rsidRPr="00B86243">
        <w:t>For the analysis</w:t>
      </w:r>
      <w:r>
        <w:t xml:space="preserve"> of the average reading duration per sentence</w:t>
      </w:r>
      <w:r w:rsidRPr="00B86243">
        <w:t xml:space="preserve">, </w:t>
      </w:r>
      <w:r>
        <w:t>including a fixed</w:t>
      </w:r>
      <w:r w:rsidRPr="00B86243">
        <w:t xml:space="preserve"> effect for </w:t>
      </w:r>
      <w:r>
        <w:t>text</w:t>
      </w:r>
      <w:r w:rsidRPr="00B86243">
        <w:t xml:space="preserve"> </w:t>
      </w:r>
      <w:r w:rsidR="004D43D4" w:rsidRPr="00B86243">
        <w:t xml:space="preserve">significantly improved model </w:t>
      </w:r>
      <w:r w:rsidR="004D43D4">
        <w:t xml:space="preserve">fit </w:t>
      </w:r>
      <w:r w:rsidRPr="00B86243">
        <w:t>(∆Χ</w:t>
      </w:r>
      <w:r w:rsidRPr="00B86243">
        <w:rPr>
          <w:vertAlign w:val="superscript"/>
        </w:rPr>
        <w:t>2</w:t>
      </w:r>
      <w:r w:rsidRPr="00B86243">
        <w:t xml:space="preserve"> = </w:t>
      </w:r>
      <w:r w:rsidR="004D43D4">
        <w:t>23</w:t>
      </w:r>
      <w:r w:rsidRPr="00B86243">
        <w:t>.</w:t>
      </w:r>
      <w:r w:rsidR="004D43D4">
        <w:t>559</w:t>
      </w:r>
      <w:r w:rsidRPr="00B86243">
        <w:t xml:space="preserve">, </w:t>
      </w:r>
      <w:r w:rsidRPr="00B86243">
        <w:rPr>
          <w:i/>
        </w:rPr>
        <w:t xml:space="preserve">p </w:t>
      </w:r>
      <w:r w:rsidRPr="00B86243">
        <w:t>&lt; 0.001)</w:t>
      </w:r>
      <w:r w:rsidR="004D43D4">
        <w:t xml:space="preserve">, </w:t>
      </w:r>
      <w:r w:rsidRPr="00B86243">
        <w:t xml:space="preserve">indicating </w:t>
      </w:r>
      <w:r w:rsidR="004D43D4">
        <w:t>a longer reading duration for the second text</w:t>
      </w:r>
      <w:r w:rsidRPr="00B86243">
        <w:t xml:space="preserve"> (</w:t>
      </w:r>
      <w:r w:rsidRPr="00B86243">
        <w:rPr>
          <w:i/>
        </w:rPr>
        <w:t>β</w:t>
      </w:r>
      <w:r w:rsidRPr="00B86243">
        <w:t xml:space="preserve"> = </w:t>
      </w:r>
      <w:r w:rsidR="004D43D4">
        <w:t>2.900</w:t>
      </w:r>
      <w:r w:rsidRPr="00B86243">
        <w:t>) compared to</w:t>
      </w:r>
      <w:r w:rsidR="004D43D4">
        <w:t xml:space="preserve"> the first </w:t>
      </w:r>
      <w:r w:rsidR="00FA1960">
        <w:t>one</w:t>
      </w:r>
      <w:r w:rsidRPr="00B86243">
        <w:t xml:space="preserve">. Introducing a fixed effect for </w:t>
      </w:r>
      <w:r w:rsidR="004D43D4">
        <w:t xml:space="preserve">condition </w:t>
      </w:r>
      <w:r w:rsidR="004D43D4" w:rsidRPr="00B86243">
        <w:t>(∆Χ</w:t>
      </w:r>
      <w:r w:rsidR="004D43D4" w:rsidRPr="00B86243">
        <w:rPr>
          <w:vertAlign w:val="superscript"/>
        </w:rPr>
        <w:t>2</w:t>
      </w:r>
      <w:r w:rsidR="004D43D4" w:rsidRPr="00B86243">
        <w:t xml:space="preserve"> = </w:t>
      </w:r>
      <w:r w:rsidR="004D43D4">
        <w:t>0.072</w:t>
      </w:r>
      <w:r w:rsidR="004D43D4" w:rsidRPr="00B86243">
        <w:t xml:space="preserve">, </w:t>
      </w:r>
      <w:r w:rsidR="004D43D4" w:rsidRPr="00B86243">
        <w:rPr>
          <w:i/>
        </w:rPr>
        <w:t xml:space="preserve">p </w:t>
      </w:r>
      <w:r w:rsidR="004D43D4">
        <w:rPr>
          <w:i/>
        </w:rPr>
        <w:t>=</w:t>
      </w:r>
      <w:r w:rsidR="004D43D4" w:rsidRPr="00B86243">
        <w:t xml:space="preserve"> </w:t>
      </w:r>
      <w:r w:rsidR="004D43D4">
        <w:t>0</w:t>
      </w:r>
      <w:r w:rsidR="004D43D4" w:rsidRPr="00B86243">
        <w:t>.</w:t>
      </w:r>
      <w:r w:rsidR="004D43D4">
        <w:t>789</w:t>
      </w:r>
      <w:r w:rsidR="004D43D4" w:rsidRPr="00B86243">
        <w:t>)</w:t>
      </w:r>
      <w:r w:rsidR="004D43D4">
        <w:t xml:space="preserve"> as well as </w:t>
      </w:r>
      <w:r w:rsidR="00FA1960">
        <w:t xml:space="preserve">for </w:t>
      </w:r>
      <w:r w:rsidR="004D43D4">
        <w:t xml:space="preserve">group </w:t>
      </w:r>
      <w:r w:rsidR="004D43D4" w:rsidRPr="00B86243">
        <w:t>(∆Χ</w:t>
      </w:r>
      <w:r w:rsidR="004D43D4" w:rsidRPr="00B86243">
        <w:rPr>
          <w:vertAlign w:val="superscript"/>
        </w:rPr>
        <w:t>2</w:t>
      </w:r>
      <w:r w:rsidR="004D43D4" w:rsidRPr="00B86243">
        <w:t xml:space="preserve"> = </w:t>
      </w:r>
      <w:r w:rsidR="001A5D58">
        <w:t>3.540</w:t>
      </w:r>
      <w:r w:rsidR="004D43D4" w:rsidRPr="00B86243">
        <w:t xml:space="preserve">, </w:t>
      </w:r>
      <w:r w:rsidR="004D43D4" w:rsidRPr="00B86243">
        <w:rPr>
          <w:i/>
        </w:rPr>
        <w:t xml:space="preserve">p </w:t>
      </w:r>
      <w:r w:rsidR="004D43D4">
        <w:rPr>
          <w:i/>
        </w:rPr>
        <w:t>=</w:t>
      </w:r>
      <w:r w:rsidR="004D43D4" w:rsidRPr="00B86243">
        <w:t xml:space="preserve"> </w:t>
      </w:r>
      <w:r w:rsidR="004D43D4">
        <w:t>0</w:t>
      </w:r>
      <w:r w:rsidR="004D43D4" w:rsidRPr="00B86243">
        <w:t>.</w:t>
      </w:r>
      <w:r w:rsidR="001A5D58">
        <w:t>170)</w:t>
      </w:r>
      <w:r w:rsidR="004D43D4">
        <w:t xml:space="preserve"> did not</w:t>
      </w:r>
      <w:r w:rsidRPr="00B86243">
        <w:t xml:space="preserve"> significantly improved model fit</w:t>
      </w:r>
      <w:r w:rsidR="001A5D58">
        <w:t xml:space="preserve">. </w:t>
      </w:r>
      <w:r w:rsidRPr="00B86243">
        <w:t xml:space="preserve">Thus, the </w:t>
      </w:r>
      <w:r w:rsidR="001A5D58">
        <w:t>average reading duration per sentence</w:t>
      </w:r>
      <w:r w:rsidRPr="00B86243">
        <w:t xml:space="preserve"> was best predicted by </w:t>
      </w:r>
      <w:r w:rsidR="001A5D58">
        <w:t>text</w:t>
      </w:r>
      <w:r w:rsidRPr="00B86243">
        <w:t>.</w:t>
      </w:r>
    </w:p>
    <w:p w14:paraId="74E1D18E" w14:textId="1ADB57EB" w:rsidR="00C06A74" w:rsidRDefault="001A5D58" w:rsidP="008E0EF0">
      <w:r w:rsidRPr="00B86243">
        <w:t>For the analysis</w:t>
      </w:r>
      <w:r>
        <w:t xml:space="preserve"> of the percentage of correct answers to the control questions, including</w:t>
      </w:r>
      <w:r w:rsidR="00E232DE" w:rsidRPr="00E232DE">
        <w:t xml:space="preserve"> </w:t>
      </w:r>
      <w:r w:rsidR="00E232DE" w:rsidRPr="00B86243">
        <w:t xml:space="preserve">a fixed effect for </w:t>
      </w:r>
      <w:r w:rsidR="00E232DE">
        <w:t xml:space="preserve">text </w:t>
      </w:r>
      <w:r w:rsidR="00E232DE" w:rsidRPr="00B86243">
        <w:t>(∆Χ</w:t>
      </w:r>
      <w:r w:rsidR="00E232DE" w:rsidRPr="00B86243">
        <w:rPr>
          <w:vertAlign w:val="superscript"/>
        </w:rPr>
        <w:t>2</w:t>
      </w:r>
      <w:r w:rsidR="00E232DE" w:rsidRPr="00B86243">
        <w:t xml:space="preserve"> = </w:t>
      </w:r>
      <w:r w:rsidR="00E232DE">
        <w:t>1.89</w:t>
      </w:r>
      <w:r w:rsidR="00E232DE" w:rsidRPr="00B86243">
        <w:t xml:space="preserve">, </w:t>
      </w:r>
      <w:r w:rsidR="00E232DE" w:rsidRPr="00B86243">
        <w:rPr>
          <w:i/>
        </w:rPr>
        <w:t xml:space="preserve">p </w:t>
      </w:r>
      <w:r w:rsidR="00E232DE">
        <w:rPr>
          <w:i/>
        </w:rPr>
        <w:t>=</w:t>
      </w:r>
      <w:r w:rsidR="00E232DE" w:rsidRPr="00B86243">
        <w:t xml:space="preserve"> </w:t>
      </w:r>
      <w:r w:rsidR="00E232DE">
        <w:t>0</w:t>
      </w:r>
      <w:r w:rsidR="00E232DE" w:rsidRPr="00B86243">
        <w:t>.</w:t>
      </w:r>
      <w:r w:rsidR="00E232DE">
        <w:t>169</w:t>
      </w:r>
      <w:r w:rsidR="00E232DE" w:rsidRPr="00B86243">
        <w:t>)</w:t>
      </w:r>
      <w:r w:rsidR="00E232DE">
        <w:t xml:space="preserve"> as well as </w:t>
      </w:r>
      <w:r w:rsidR="00FA1960">
        <w:t xml:space="preserve">for </w:t>
      </w:r>
      <w:r w:rsidR="00E232DE">
        <w:t xml:space="preserve">condition </w:t>
      </w:r>
      <w:r w:rsidR="00E232DE" w:rsidRPr="00B86243">
        <w:t>(∆Χ</w:t>
      </w:r>
      <w:r w:rsidR="00E232DE" w:rsidRPr="00B86243">
        <w:rPr>
          <w:vertAlign w:val="superscript"/>
        </w:rPr>
        <w:t>2</w:t>
      </w:r>
      <w:r w:rsidR="00E232DE" w:rsidRPr="00B86243">
        <w:t xml:space="preserve"> = </w:t>
      </w:r>
      <w:r w:rsidR="00E232DE">
        <w:t>0.074</w:t>
      </w:r>
      <w:r w:rsidR="00E232DE" w:rsidRPr="00B86243">
        <w:t xml:space="preserve">, </w:t>
      </w:r>
      <w:r w:rsidR="00E232DE" w:rsidRPr="00B86243">
        <w:rPr>
          <w:i/>
        </w:rPr>
        <w:t xml:space="preserve">p </w:t>
      </w:r>
      <w:r w:rsidR="00E232DE">
        <w:rPr>
          <w:i/>
        </w:rPr>
        <w:t>=</w:t>
      </w:r>
      <w:r w:rsidR="00E232DE" w:rsidRPr="00B86243">
        <w:t xml:space="preserve"> </w:t>
      </w:r>
      <w:r w:rsidR="00E232DE">
        <w:t>0</w:t>
      </w:r>
      <w:r w:rsidR="00E232DE" w:rsidRPr="00B86243">
        <w:t>.</w:t>
      </w:r>
      <w:r w:rsidR="00E232DE">
        <w:t>785) did not</w:t>
      </w:r>
      <w:r w:rsidR="00E232DE" w:rsidRPr="00B86243">
        <w:t xml:space="preserve"> significantly improved model fit</w:t>
      </w:r>
      <w:r w:rsidR="00E232DE">
        <w:t xml:space="preserve">. </w:t>
      </w:r>
      <w:r w:rsidR="00E232DE" w:rsidRPr="00B86243">
        <w:t>Introducing a fixed effect for</w:t>
      </w:r>
      <w:r w:rsidR="00E232DE">
        <w:t xml:space="preserve"> group </w:t>
      </w:r>
      <w:r w:rsidRPr="00B86243">
        <w:t xml:space="preserve">significantly improved model </w:t>
      </w:r>
      <w:r>
        <w:t xml:space="preserve">fit </w:t>
      </w:r>
      <w:r w:rsidRPr="00B86243">
        <w:t>(∆Χ</w:t>
      </w:r>
      <w:r w:rsidRPr="00B86243">
        <w:rPr>
          <w:vertAlign w:val="superscript"/>
        </w:rPr>
        <w:t>2</w:t>
      </w:r>
      <w:r w:rsidRPr="00B86243">
        <w:t xml:space="preserve"> = </w:t>
      </w:r>
      <w:r w:rsidR="00E232DE">
        <w:t>6</w:t>
      </w:r>
      <w:r w:rsidRPr="00B86243">
        <w:t>.</w:t>
      </w:r>
      <w:r w:rsidR="00E232DE">
        <w:t>619</w:t>
      </w:r>
      <w:r w:rsidRPr="00B86243">
        <w:t xml:space="preserve">, </w:t>
      </w:r>
      <w:r w:rsidRPr="00B86243">
        <w:rPr>
          <w:i/>
        </w:rPr>
        <w:t xml:space="preserve">p </w:t>
      </w:r>
      <w:r w:rsidR="00E232DE">
        <w:t>=</w:t>
      </w:r>
      <w:r w:rsidRPr="00B86243">
        <w:t xml:space="preserve"> 0.</w:t>
      </w:r>
      <w:r w:rsidR="00E232DE">
        <w:t>037</w:t>
      </w:r>
      <w:r w:rsidRPr="00B86243">
        <w:t>)</w:t>
      </w:r>
      <w:r>
        <w:t xml:space="preserve">, </w:t>
      </w:r>
      <w:r w:rsidRPr="00B86243">
        <w:t xml:space="preserve">indicating </w:t>
      </w:r>
      <w:r>
        <w:t xml:space="preserve">a </w:t>
      </w:r>
      <w:r w:rsidR="00E232DE">
        <w:t xml:space="preserve">more accurate responses for the </w:t>
      </w:r>
      <w:proofErr w:type="spellStart"/>
      <w:r w:rsidR="00E232DE">
        <w:t>TraPro</w:t>
      </w:r>
      <w:proofErr w:type="spellEnd"/>
      <w:r w:rsidRPr="00B86243">
        <w:t xml:space="preserve"> (</w:t>
      </w:r>
      <w:r w:rsidRPr="00B86243">
        <w:rPr>
          <w:i/>
        </w:rPr>
        <w:t>β</w:t>
      </w:r>
      <w:r w:rsidRPr="00B86243">
        <w:t xml:space="preserve"> = </w:t>
      </w:r>
      <w:r w:rsidR="00E232DE">
        <w:t>0.126</w:t>
      </w:r>
      <w:r w:rsidRPr="00B86243">
        <w:t>)</w:t>
      </w:r>
      <w:r w:rsidR="00E232DE">
        <w:t xml:space="preserve"> and </w:t>
      </w:r>
      <w:proofErr w:type="spellStart"/>
      <w:r w:rsidR="00E232DE">
        <w:t>TraStu</w:t>
      </w:r>
      <w:proofErr w:type="spellEnd"/>
      <w:r w:rsidR="00E232DE">
        <w:t xml:space="preserve"> </w:t>
      </w:r>
      <w:r w:rsidR="00E232DE" w:rsidRPr="00B86243">
        <w:t>(</w:t>
      </w:r>
      <w:r w:rsidR="00E232DE" w:rsidRPr="00B86243">
        <w:rPr>
          <w:i/>
        </w:rPr>
        <w:t>β</w:t>
      </w:r>
      <w:r w:rsidR="00E232DE" w:rsidRPr="00B86243">
        <w:t xml:space="preserve"> = </w:t>
      </w:r>
      <w:r w:rsidR="00E232DE">
        <w:t>0.05</w:t>
      </w:r>
      <w:r w:rsidR="003468FB">
        <w:t>9</w:t>
      </w:r>
      <w:r w:rsidR="00E232DE" w:rsidRPr="00B86243">
        <w:t>)</w:t>
      </w:r>
      <w:r w:rsidR="00E232DE">
        <w:t xml:space="preserve"> </w:t>
      </w:r>
      <w:r w:rsidRPr="00B86243">
        <w:t>compared to</w:t>
      </w:r>
      <w:r>
        <w:t xml:space="preserve"> the </w:t>
      </w:r>
      <w:r w:rsidR="00FA1960">
        <w:t>Mul</w:t>
      </w:r>
      <w:r w:rsidRPr="00B86243">
        <w:t xml:space="preserve">. Thus, </w:t>
      </w:r>
      <w:r w:rsidR="003468FB">
        <w:t xml:space="preserve">the percentage of correct </w:t>
      </w:r>
      <w:r w:rsidR="00FA1960">
        <w:t>responses</w:t>
      </w:r>
      <w:r w:rsidR="003468FB">
        <w:t xml:space="preserve"> to the control questions</w:t>
      </w:r>
      <w:r w:rsidR="003468FB" w:rsidRPr="00B86243">
        <w:t xml:space="preserve"> </w:t>
      </w:r>
      <w:r w:rsidRPr="00B86243">
        <w:t xml:space="preserve">was best predicted by </w:t>
      </w:r>
      <w:r w:rsidR="003468FB">
        <w:t>group</w:t>
      </w:r>
      <w:r w:rsidRPr="00B86243">
        <w:t xml:space="preserve">. </w:t>
      </w:r>
      <w:r w:rsidR="0031258C">
        <w:t xml:space="preserve">All </w:t>
      </w:r>
      <w:r w:rsidRPr="00B86243">
        <w:t xml:space="preserve">LMM fixed effects </w:t>
      </w:r>
      <w:r>
        <w:t xml:space="preserve">of behavioral measurements </w:t>
      </w:r>
      <w:r w:rsidRPr="00B86243">
        <w:t xml:space="preserve">in the </w:t>
      </w:r>
      <w:r>
        <w:t>reading</w:t>
      </w:r>
      <w:r w:rsidRPr="00B86243">
        <w:t xml:space="preserve"> task are summarized in Table </w:t>
      </w:r>
      <w:r w:rsidR="00DE4B41">
        <w:t>3</w:t>
      </w:r>
      <w:r w:rsidR="00971A9E" w:rsidRPr="00B86243">
        <w:t>.</w:t>
      </w:r>
    </w:p>
    <w:p w14:paraId="505F5538" w14:textId="078348D3" w:rsidR="00A35AFC" w:rsidRDefault="00A35AFC" w:rsidP="00A35AFC">
      <w:pPr>
        <w:pStyle w:val="berschrift3"/>
        <w:suppressLineNumbers/>
      </w:pPr>
      <w:r>
        <w:t>Table 3</w:t>
      </w:r>
    </w:p>
    <w:p w14:paraId="528D75DB" w14:textId="79F60C6A" w:rsidR="00A35AFC" w:rsidRDefault="00A35AFC" w:rsidP="00A35AFC">
      <w:pPr>
        <w:suppressLineNumbers/>
        <w:rPr>
          <w:i/>
          <w:iCs/>
        </w:rPr>
      </w:pPr>
      <w:r w:rsidRPr="00A35AFC">
        <w:rPr>
          <w:i/>
          <w:iCs/>
        </w:rPr>
        <w:t>Summary of the LMM statistics of the reading task</w:t>
      </w:r>
      <w:r w:rsidR="001903BD">
        <w:rPr>
          <w:i/>
          <w:iCs/>
        </w:rPr>
        <w:t>.</w:t>
      </w:r>
    </w:p>
    <w:p w14:paraId="76290425" w14:textId="12DABCB1" w:rsidR="00BD6463" w:rsidRPr="00A35AFC" w:rsidRDefault="00BD6463" w:rsidP="00A35AFC">
      <w:pPr>
        <w:suppressLineNumbers/>
        <w:rPr>
          <w:b/>
          <w:bCs/>
          <w:i/>
          <w:iCs/>
        </w:rPr>
      </w:pPr>
      <w:r>
        <w:rPr>
          <w:i/>
          <w:iCs/>
          <w:noProof/>
        </w:rPr>
        <w:drawing>
          <wp:inline distT="0" distB="0" distL="0" distR="0" wp14:anchorId="326BD92D" wp14:editId="2FF631A1">
            <wp:extent cx="5753100" cy="3343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14:paraId="4A08E7B0" w14:textId="622F7469" w:rsidR="000B643E" w:rsidRPr="000B643E" w:rsidRDefault="00A35AFC" w:rsidP="00BD6463">
      <w:pPr>
        <w:suppressLineNumbers/>
      </w:pPr>
      <w:r w:rsidRPr="00A35AFC">
        <w:rPr>
          <w:i/>
          <w:iCs/>
        </w:rPr>
        <w:t>Note.</w:t>
      </w:r>
      <w:r>
        <w:t xml:space="preserve"> </w:t>
      </w:r>
      <w:r w:rsidRPr="00A35AFC">
        <w:t xml:space="preserve">Mul = multilingual control group, </w:t>
      </w:r>
      <w:proofErr w:type="spellStart"/>
      <w:r w:rsidRPr="00A35AFC">
        <w:t>TraPro</w:t>
      </w:r>
      <w:proofErr w:type="spellEnd"/>
      <w:r w:rsidRPr="00A35AFC">
        <w:t xml:space="preserve"> = professional translators, </w:t>
      </w:r>
      <w:proofErr w:type="spellStart"/>
      <w:r w:rsidRPr="00A35AFC">
        <w:t>TraStu</w:t>
      </w:r>
      <w:proofErr w:type="spellEnd"/>
      <w:r w:rsidRPr="00A35AFC">
        <w:t xml:space="preserve"> = translation students</w:t>
      </w:r>
      <w:r>
        <w:t>.</w:t>
      </w:r>
    </w:p>
    <w:p w14:paraId="6525C3A8" w14:textId="3B0117C4" w:rsidR="00C06A74" w:rsidRDefault="00C06A74" w:rsidP="000B643E">
      <w:pPr>
        <w:pStyle w:val="berschrift3"/>
        <w:suppressLineNumbers/>
      </w:pPr>
      <w:r>
        <w:lastRenderedPageBreak/>
        <w:t>Perceived difficulty of the reading and translation task</w:t>
      </w:r>
    </w:p>
    <w:p w14:paraId="33F98356" w14:textId="595E59B5" w:rsidR="00C06A74" w:rsidRDefault="003468FB" w:rsidP="000B643E">
      <w:r w:rsidRPr="00B86243">
        <w:t>For the analysis</w:t>
      </w:r>
      <w:r>
        <w:t xml:space="preserve"> of the perceived difficulty of the reading and translation task, including</w:t>
      </w:r>
      <w:r w:rsidRPr="00E232DE">
        <w:t xml:space="preserve"> </w:t>
      </w:r>
      <w:r w:rsidRPr="00B86243">
        <w:t xml:space="preserve">a fixed effect for </w:t>
      </w:r>
      <w:r>
        <w:t xml:space="preserve">task </w:t>
      </w:r>
      <w:r w:rsidRPr="00B86243">
        <w:t>(∆Χ</w:t>
      </w:r>
      <w:r w:rsidRPr="00B86243">
        <w:rPr>
          <w:vertAlign w:val="superscript"/>
        </w:rPr>
        <w:t>2</w:t>
      </w:r>
      <w:r w:rsidRPr="00B86243">
        <w:t xml:space="preserve"> = </w:t>
      </w:r>
      <w:r>
        <w:t>0.006</w:t>
      </w:r>
      <w:r w:rsidRPr="00B86243">
        <w:t xml:space="preserve">, </w:t>
      </w:r>
      <w:r w:rsidRPr="00B86243">
        <w:rPr>
          <w:i/>
        </w:rPr>
        <w:t xml:space="preserve">p </w:t>
      </w:r>
      <w:r>
        <w:rPr>
          <w:i/>
        </w:rPr>
        <w:t>=</w:t>
      </w:r>
      <w:r w:rsidRPr="00B86243">
        <w:t xml:space="preserve"> </w:t>
      </w:r>
      <w:r>
        <w:t>0</w:t>
      </w:r>
      <w:r w:rsidRPr="00B86243">
        <w:t>.</w:t>
      </w:r>
      <w:r>
        <w:t>941</w:t>
      </w:r>
      <w:r w:rsidRPr="00B86243">
        <w:t>)</w:t>
      </w:r>
      <w:r>
        <w:t xml:space="preserve"> did not</w:t>
      </w:r>
      <w:r w:rsidRPr="00B86243">
        <w:t xml:space="preserve"> significantly improve model fit</w:t>
      </w:r>
      <w:r>
        <w:t xml:space="preserve">. </w:t>
      </w:r>
      <w:r w:rsidR="00E2762F">
        <w:t>However, i</w:t>
      </w:r>
      <w:r w:rsidRPr="00B86243">
        <w:t>ntroducing a fixed effect for</w:t>
      </w:r>
      <w:r>
        <w:t xml:space="preserve"> text </w:t>
      </w:r>
      <w:r w:rsidRPr="00B86243">
        <w:t xml:space="preserve">significantly improved model </w:t>
      </w:r>
      <w:r>
        <w:t xml:space="preserve">fit </w:t>
      </w:r>
      <w:r w:rsidRPr="00B86243">
        <w:t>(∆Χ</w:t>
      </w:r>
      <w:r w:rsidRPr="00B86243">
        <w:rPr>
          <w:vertAlign w:val="superscript"/>
        </w:rPr>
        <w:t>2</w:t>
      </w:r>
      <w:r w:rsidRPr="00B86243">
        <w:t xml:space="preserve"> = </w:t>
      </w:r>
      <w:r>
        <w:t>28.166</w:t>
      </w:r>
      <w:r w:rsidRPr="00B86243">
        <w:t xml:space="preserve">, </w:t>
      </w:r>
      <w:r w:rsidRPr="00B86243">
        <w:rPr>
          <w:i/>
        </w:rPr>
        <w:t xml:space="preserve">p </w:t>
      </w:r>
      <w:r w:rsidR="00BD0C53">
        <w:t>&lt;</w:t>
      </w:r>
      <w:r w:rsidRPr="00B86243">
        <w:t xml:space="preserve"> 0.</w:t>
      </w:r>
      <w:r>
        <w:t>001</w:t>
      </w:r>
      <w:r w:rsidRPr="00B86243">
        <w:t>)</w:t>
      </w:r>
      <w:r>
        <w:t xml:space="preserve">, </w:t>
      </w:r>
      <w:r w:rsidRPr="00B86243">
        <w:t xml:space="preserve">indicating </w:t>
      </w:r>
      <w:r>
        <w:t xml:space="preserve">that the second abstract was perceived </w:t>
      </w:r>
      <w:r w:rsidR="00711FBA">
        <w:t xml:space="preserve">as </w:t>
      </w:r>
      <w:r>
        <w:t>less difficult</w:t>
      </w:r>
      <w:r w:rsidRPr="00B86243">
        <w:t xml:space="preserve"> (</w:t>
      </w:r>
      <w:r w:rsidRPr="00B86243">
        <w:rPr>
          <w:i/>
        </w:rPr>
        <w:t>β</w:t>
      </w:r>
      <w:r w:rsidRPr="00B86243">
        <w:t xml:space="preserve"> = </w:t>
      </w:r>
      <w:r>
        <w:t>-1.</w:t>
      </w:r>
      <w:r w:rsidR="0082154B">
        <w:t>128</w:t>
      </w:r>
      <w:r w:rsidRPr="00B86243">
        <w:t>)</w:t>
      </w:r>
      <w:r>
        <w:t xml:space="preserve"> </w:t>
      </w:r>
      <w:r w:rsidRPr="00B86243">
        <w:t>compared to</w:t>
      </w:r>
      <w:r>
        <w:t xml:space="preserve"> the </w:t>
      </w:r>
      <w:r w:rsidR="0082154B">
        <w:t xml:space="preserve">first </w:t>
      </w:r>
      <w:r w:rsidR="00E2762F">
        <w:t>one</w:t>
      </w:r>
      <w:r w:rsidRPr="00B86243">
        <w:t xml:space="preserve">. </w:t>
      </w:r>
      <w:r w:rsidR="0082154B">
        <w:t xml:space="preserve">Adding </w:t>
      </w:r>
      <w:r w:rsidR="0082154B" w:rsidRPr="00B86243">
        <w:t xml:space="preserve">a fixed effect for </w:t>
      </w:r>
      <w:r w:rsidR="0082154B">
        <w:t xml:space="preserve">condition </w:t>
      </w:r>
      <w:r w:rsidR="0082154B" w:rsidRPr="00B86243">
        <w:t>(∆Χ</w:t>
      </w:r>
      <w:r w:rsidR="0082154B" w:rsidRPr="00B86243">
        <w:rPr>
          <w:vertAlign w:val="superscript"/>
        </w:rPr>
        <w:t>2</w:t>
      </w:r>
      <w:r w:rsidR="0082154B" w:rsidRPr="00B86243">
        <w:t xml:space="preserve"> = </w:t>
      </w:r>
      <w:r w:rsidR="0082154B">
        <w:t>0.001</w:t>
      </w:r>
      <w:r w:rsidR="0082154B" w:rsidRPr="00B86243">
        <w:t xml:space="preserve">, </w:t>
      </w:r>
      <w:r w:rsidR="0082154B" w:rsidRPr="00B86243">
        <w:rPr>
          <w:i/>
        </w:rPr>
        <w:t xml:space="preserve">p </w:t>
      </w:r>
      <w:r w:rsidR="0082154B">
        <w:rPr>
          <w:i/>
        </w:rPr>
        <w:t>=</w:t>
      </w:r>
      <w:r w:rsidR="0082154B" w:rsidRPr="00B86243">
        <w:t xml:space="preserve"> </w:t>
      </w:r>
      <w:r w:rsidR="0082154B">
        <w:t>0</w:t>
      </w:r>
      <w:r w:rsidR="0082154B" w:rsidRPr="00B86243">
        <w:t>.</w:t>
      </w:r>
      <w:r w:rsidR="0082154B">
        <w:t>993</w:t>
      </w:r>
      <w:r w:rsidR="0082154B" w:rsidRPr="00B86243">
        <w:t>)</w:t>
      </w:r>
      <w:r w:rsidR="0082154B">
        <w:t xml:space="preserve"> as well as </w:t>
      </w:r>
      <w:r w:rsidR="00E2762F">
        <w:t xml:space="preserve">for </w:t>
      </w:r>
      <w:r w:rsidR="0082154B">
        <w:t xml:space="preserve">group </w:t>
      </w:r>
      <w:r w:rsidR="0082154B" w:rsidRPr="00B86243">
        <w:t>(∆Χ</w:t>
      </w:r>
      <w:r w:rsidR="0082154B" w:rsidRPr="00B86243">
        <w:rPr>
          <w:vertAlign w:val="superscript"/>
        </w:rPr>
        <w:t>2</w:t>
      </w:r>
      <w:r w:rsidR="0082154B" w:rsidRPr="00B86243">
        <w:t xml:space="preserve"> = </w:t>
      </w:r>
      <w:r w:rsidR="0082154B">
        <w:t>3.125</w:t>
      </w:r>
      <w:r w:rsidR="0082154B" w:rsidRPr="00B86243">
        <w:t xml:space="preserve">, </w:t>
      </w:r>
      <w:r w:rsidR="0082154B" w:rsidRPr="00B86243">
        <w:rPr>
          <w:i/>
        </w:rPr>
        <w:t xml:space="preserve">p </w:t>
      </w:r>
      <w:r w:rsidR="0082154B">
        <w:rPr>
          <w:i/>
        </w:rPr>
        <w:t>=</w:t>
      </w:r>
      <w:r w:rsidR="0082154B" w:rsidRPr="00B86243">
        <w:t xml:space="preserve"> </w:t>
      </w:r>
      <w:r w:rsidR="0082154B">
        <w:t>0</w:t>
      </w:r>
      <w:r w:rsidR="0082154B" w:rsidRPr="00B86243">
        <w:t>.</w:t>
      </w:r>
      <w:r w:rsidR="0082154B">
        <w:t>230</w:t>
      </w:r>
      <w:r w:rsidR="0082154B" w:rsidRPr="00B86243">
        <w:t>)</w:t>
      </w:r>
      <w:r w:rsidR="0082154B">
        <w:t xml:space="preserve"> did not</w:t>
      </w:r>
      <w:r w:rsidR="0082154B" w:rsidRPr="00B86243">
        <w:t xml:space="preserve"> significantly improve model fit</w:t>
      </w:r>
      <w:r w:rsidR="00711FBA">
        <w:t>.</w:t>
      </w:r>
      <w:r w:rsidR="0082154B" w:rsidRPr="00B86243">
        <w:t xml:space="preserve"> </w:t>
      </w:r>
      <w:r w:rsidRPr="00B86243">
        <w:t xml:space="preserve">Thus, </w:t>
      </w:r>
      <w:r>
        <w:t>the</w:t>
      </w:r>
      <w:r w:rsidR="0082154B">
        <w:t xml:space="preserve"> perceived difficulty of the reading and translation task</w:t>
      </w:r>
      <w:r w:rsidRPr="00B86243">
        <w:t xml:space="preserve"> was best predicted by </w:t>
      </w:r>
      <w:r w:rsidR="0082154B">
        <w:t>text</w:t>
      </w:r>
      <w:r w:rsidRPr="00B86243">
        <w:t xml:space="preserve">. The summary of all LMM fixed effects </w:t>
      </w:r>
      <w:r>
        <w:t xml:space="preserve">of </w:t>
      </w:r>
      <w:r w:rsidR="0082154B">
        <w:t>the perceived difficulty is</w:t>
      </w:r>
      <w:r w:rsidRPr="00B86243">
        <w:t xml:space="preserve"> summarized in Table </w:t>
      </w:r>
      <w:r w:rsidR="00DE4B41">
        <w:t>4</w:t>
      </w:r>
      <w:r w:rsidRPr="00B86243">
        <w:t>.</w:t>
      </w:r>
    </w:p>
    <w:p w14:paraId="41F69359" w14:textId="2A1AE6E6" w:rsidR="005D576F" w:rsidRDefault="005D576F" w:rsidP="005D576F">
      <w:pPr>
        <w:pStyle w:val="berschrift3"/>
        <w:suppressLineNumbers/>
      </w:pPr>
      <w:r>
        <w:t>Table 4</w:t>
      </w:r>
    </w:p>
    <w:p w14:paraId="6518DD72" w14:textId="4AC17502" w:rsidR="005D576F" w:rsidRPr="005D576F" w:rsidRDefault="005D576F" w:rsidP="005D576F">
      <w:pPr>
        <w:suppressLineNumbers/>
        <w:rPr>
          <w:i/>
          <w:iCs/>
          <w:szCs w:val="24"/>
        </w:rPr>
      </w:pPr>
      <w:r w:rsidRPr="005D576F">
        <w:rPr>
          <w:i/>
          <w:iCs/>
          <w:szCs w:val="24"/>
        </w:rPr>
        <w:t>Summary of the LMM statistics of the perceived difficulty</w:t>
      </w:r>
      <w:r w:rsidR="001903BD">
        <w:rPr>
          <w:i/>
          <w:iCs/>
          <w:szCs w:val="24"/>
        </w:rPr>
        <w:t>.</w:t>
      </w:r>
    </w:p>
    <w:p w14:paraId="4B81E5EB" w14:textId="54A71806" w:rsidR="005D576F" w:rsidRDefault="005D576F" w:rsidP="005D576F">
      <w:pPr>
        <w:suppressLineNumbers/>
        <w:jc w:val="left"/>
        <w:rPr>
          <w:b/>
          <w:bCs/>
        </w:rPr>
      </w:pPr>
      <w:r>
        <w:rPr>
          <w:noProof/>
        </w:rPr>
        <w:drawing>
          <wp:inline distT="0" distB="0" distL="0" distR="0" wp14:anchorId="2FD36F0F" wp14:editId="2AC8324D">
            <wp:extent cx="2227572" cy="183832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6694" cy="1845853"/>
                    </a:xfrm>
                    <a:prstGeom prst="rect">
                      <a:avLst/>
                    </a:prstGeom>
                    <a:noFill/>
                    <a:ln>
                      <a:noFill/>
                    </a:ln>
                  </pic:spPr>
                </pic:pic>
              </a:graphicData>
            </a:graphic>
          </wp:inline>
        </w:drawing>
      </w:r>
    </w:p>
    <w:p w14:paraId="719479D3" w14:textId="5B85EFEB" w:rsidR="006E0E1A" w:rsidRDefault="006E0E1A" w:rsidP="000B643E">
      <w:pPr>
        <w:pStyle w:val="berschrift3"/>
        <w:suppressLineNumbers/>
      </w:pPr>
      <w:r>
        <w:t>Key</w:t>
      </w:r>
      <w:r w:rsidR="00C67B82">
        <w:t>stroke</w:t>
      </w:r>
      <w:r>
        <w:t xml:space="preserve"> data</w:t>
      </w:r>
    </w:p>
    <w:p w14:paraId="407EE79A" w14:textId="1A7A37D1" w:rsidR="005816F8" w:rsidRDefault="0082154B" w:rsidP="007420DB">
      <w:r w:rsidRPr="00B86243">
        <w:t>For the analysis</w:t>
      </w:r>
      <w:r>
        <w:t xml:space="preserve"> of the </w:t>
      </w:r>
      <w:r w:rsidR="00BD0C53">
        <w:t xml:space="preserve">total number of chars typed in </w:t>
      </w:r>
      <w:r>
        <w:t>the</w:t>
      </w:r>
      <w:r w:rsidR="00BD0C53">
        <w:t xml:space="preserve"> copying</w:t>
      </w:r>
      <w:r>
        <w:t xml:space="preserve"> and translation task</w:t>
      </w:r>
      <w:r w:rsidR="00E2762F">
        <w:t>s</w:t>
      </w:r>
      <w:r>
        <w:t>, including</w:t>
      </w:r>
      <w:r w:rsidRPr="00E232DE">
        <w:t xml:space="preserve"> </w:t>
      </w:r>
      <w:r w:rsidRPr="00B86243">
        <w:t xml:space="preserve">a fixed effect for </w:t>
      </w:r>
      <w:r>
        <w:t xml:space="preserve">task </w:t>
      </w:r>
      <w:r w:rsidRPr="00B86243">
        <w:t>significantly improved model fit</w:t>
      </w:r>
      <w:r w:rsidR="00BD0C53">
        <w:t xml:space="preserve"> </w:t>
      </w:r>
      <w:r w:rsidR="00BD0C53" w:rsidRPr="00B86243">
        <w:t>(∆Χ</w:t>
      </w:r>
      <w:r w:rsidR="00BD0C53" w:rsidRPr="00B86243">
        <w:rPr>
          <w:vertAlign w:val="superscript"/>
        </w:rPr>
        <w:t>2</w:t>
      </w:r>
      <w:r w:rsidR="00BD0C53" w:rsidRPr="00B86243">
        <w:t xml:space="preserve"> = </w:t>
      </w:r>
      <w:r w:rsidR="00BD0C53">
        <w:t>239.63</w:t>
      </w:r>
      <w:r w:rsidR="00BD0C53" w:rsidRPr="00B86243">
        <w:t xml:space="preserve">, </w:t>
      </w:r>
      <w:r w:rsidR="00BD0C53" w:rsidRPr="00B86243">
        <w:rPr>
          <w:i/>
        </w:rPr>
        <w:t xml:space="preserve">p </w:t>
      </w:r>
      <w:r w:rsidR="00BD0C53">
        <w:rPr>
          <w:i/>
        </w:rPr>
        <w:t>&lt;</w:t>
      </w:r>
      <w:r w:rsidR="00BD0C53" w:rsidRPr="00B86243">
        <w:t xml:space="preserve"> </w:t>
      </w:r>
      <w:r w:rsidR="00BD0C53">
        <w:t>0</w:t>
      </w:r>
      <w:r w:rsidR="00BD0C53" w:rsidRPr="00B86243">
        <w:t>.</w:t>
      </w:r>
      <w:r w:rsidR="00BD0C53">
        <w:t>001</w:t>
      </w:r>
      <w:r w:rsidR="00BD0C53" w:rsidRPr="00B86243">
        <w:t>)</w:t>
      </w:r>
      <w:r w:rsidR="00711FBA">
        <w:t>,</w:t>
      </w:r>
      <w:r w:rsidR="00BD0C53" w:rsidRPr="00BD0C53">
        <w:t xml:space="preserve"> </w:t>
      </w:r>
      <w:r w:rsidR="00BD0C53" w:rsidRPr="00B86243">
        <w:t xml:space="preserve">indicating </w:t>
      </w:r>
      <w:r w:rsidR="00BD0C53">
        <w:t xml:space="preserve">that the </w:t>
      </w:r>
      <w:r w:rsidR="006F5A2A">
        <w:t>total number of chars typed was lower in the translating task</w:t>
      </w:r>
      <w:r w:rsidR="00BD0C53" w:rsidRPr="00B86243">
        <w:t xml:space="preserve"> (</w:t>
      </w:r>
      <w:r w:rsidR="00BD0C53" w:rsidRPr="00B86243">
        <w:rPr>
          <w:i/>
        </w:rPr>
        <w:t>β</w:t>
      </w:r>
      <w:r w:rsidR="00BD0C53" w:rsidRPr="00B86243">
        <w:t xml:space="preserve"> = </w:t>
      </w:r>
      <w:r w:rsidR="00BD0C53">
        <w:t>-</w:t>
      </w:r>
      <w:r w:rsidR="006F5A2A">
        <w:t>490.28</w:t>
      </w:r>
      <w:r w:rsidR="00BD0C53" w:rsidRPr="00B86243">
        <w:t>)</w:t>
      </w:r>
      <w:r w:rsidR="00BD0C53">
        <w:t xml:space="preserve"> </w:t>
      </w:r>
      <w:r w:rsidR="00BD0C53" w:rsidRPr="00B86243">
        <w:t>compared to</w:t>
      </w:r>
      <w:r w:rsidR="00BD0C53">
        <w:t xml:space="preserve"> the </w:t>
      </w:r>
      <w:r w:rsidR="006F5A2A">
        <w:t xml:space="preserve">copying task. </w:t>
      </w:r>
      <w:r w:rsidRPr="00B86243">
        <w:t>Introducing a fixed effect for</w:t>
      </w:r>
      <w:r>
        <w:t xml:space="preserve"> text </w:t>
      </w:r>
      <w:r w:rsidR="006F5A2A" w:rsidRPr="00B86243">
        <w:t>(∆Χ</w:t>
      </w:r>
      <w:r w:rsidR="006F5A2A" w:rsidRPr="00B86243">
        <w:rPr>
          <w:vertAlign w:val="superscript"/>
        </w:rPr>
        <w:t>2</w:t>
      </w:r>
      <w:r w:rsidR="006F5A2A" w:rsidRPr="00B86243">
        <w:t xml:space="preserve"> = </w:t>
      </w:r>
      <w:r w:rsidR="006F5A2A">
        <w:t>0.</w:t>
      </w:r>
      <w:r w:rsidR="005816F8">
        <w:t>299</w:t>
      </w:r>
      <w:r w:rsidR="006F5A2A" w:rsidRPr="00B86243">
        <w:t xml:space="preserve">, </w:t>
      </w:r>
      <w:r w:rsidR="006F5A2A" w:rsidRPr="00B86243">
        <w:rPr>
          <w:i/>
        </w:rPr>
        <w:t xml:space="preserve">p </w:t>
      </w:r>
      <w:r w:rsidR="006F5A2A">
        <w:rPr>
          <w:i/>
        </w:rPr>
        <w:t>=</w:t>
      </w:r>
      <w:r w:rsidR="006F5A2A" w:rsidRPr="00B86243">
        <w:t xml:space="preserve"> </w:t>
      </w:r>
      <w:r w:rsidR="006F5A2A">
        <w:t>0</w:t>
      </w:r>
      <w:r w:rsidR="006F5A2A" w:rsidRPr="00B86243">
        <w:t>.</w:t>
      </w:r>
      <w:r w:rsidR="005816F8">
        <w:t>585</w:t>
      </w:r>
      <w:r w:rsidR="006F5A2A" w:rsidRPr="00B86243">
        <w:t>)</w:t>
      </w:r>
      <w:r w:rsidR="005816F8">
        <w:t xml:space="preserve">, condition </w:t>
      </w:r>
      <w:r w:rsidR="005816F8" w:rsidRPr="00B86243">
        <w:t>(∆Χ</w:t>
      </w:r>
      <w:r w:rsidR="005816F8" w:rsidRPr="00B86243">
        <w:rPr>
          <w:vertAlign w:val="superscript"/>
        </w:rPr>
        <w:t>2</w:t>
      </w:r>
      <w:r w:rsidR="005816F8" w:rsidRPr="00B86243">
        <w:t xml:space="preserve"> = </w:t>
      </w:r>
      <w:r w:rsidR="005816F8">
        <w:t>1.062</w:t>
      </w:r>
      <w:r w:rsidR="005816F8" w:rsidRPr="00B86243">
        <w:t xml:space="preserve">, </w:t>
      </w:r>
      <w:r w:rsidR="005816F8" w:rsidRPr="00B86243">
        <w:rPr>
          <w:i/>
        </w:rPr>
        <w:t xml:space="preserve">p </w:t>
      </w:r>
      <w:r w:rsidR="005816F8">
        <w:rPr>
          <w:i/>
        </w:rPr>
        <w:t>=</w:t>
      </w:r>
      <w:r w:rsidR="005816F8" w:rsidRPr="00B86243">
        <w:t xml:space="preserve"> </w:t>
      </w:r>
      <w:r w:rsidR="005816F8">
        <w:t>0</w:t>
      </w:r>
      <w:r w:rsidR="005816F8" w:rsidRPr="00B86243">
        <w:t>.</w:t>
      </w:r>
      <w:r w:rsidR="005816F8">
        <w:t>303</w:t>
      </w:r>
      <w:r w:rsidR="005816F8" w:rsidRPr="00B86243">
        <w:t>)</w:t>
      </w:r>
      <w:r w:rsidR="006F5A2A">
        <w:t xml:space="preserve"> as well as</w:t>
      </w:r>
      <w:r w:rsidR="00E2762F">
        <w:t xml:space="preserve"> for</w:t>
      </w:r>
      <w:r w:rsidR="006F5A2A">
        <w:t xml:space="preserve"> group </w:t>
      </w:r>
      <w:r w:rsidR="006F5A2A" w:rsidRPr="00B86243">
        <w:t>(∆Χ</w:t>
      </w:r>
      <w:r w:rsidR="006F5A2A" w:rsidRPr="00B86243">
        <w:rPr>
          <w:vertAlign w:val="superscript"/>
        </w:rPr>
        <w:t>2</w:t>
      </w:r>
      <w:r w:rsidR="006F5A2A" w:rsidRPr="00B86243">
        <w:t xml:space="preserve"> = </w:t>
      </w:r>
      <w:r w:rsidR="005816F8">
        <w:t>1</w:t>
      </w:r>
      <w:r w:rsidR="006F5A2A">
        <w:t>.</w:t>
      </w:r>
      <w:r w:rsidR="005816F8">
        <w:t>192</w:t>
      </w:r>
      <w:r w:rsidR="006F5A2A" w:rsidRPr="00B86243">
        <w:t xml:space="preserve">, </w:t>
      </w:r>
      <w:r w:rsidR="006F5A2A" w:rsidRPr="00B86243">
        <w:rPr>
          <w:i/>
        </w:rPr>
        <w:t xml:space="preserve">p </w:t>
      </w:r>
      <w:r w:rsidR="006F5A2A">
        <w:rPr>
          <w:i/>
        </w:rPr>
        <w:t>=</w:t>
      </w:r>
      <w:r w:rsidR="006F5A2A" w:rsidRPr="00B86243">
        <w:t xml:space="preserve"> </w:t>
      </w:r>
      <w:r w:rsidR="006F5A2A">
        <w:t>0</w:t>
      </w:r>
      <w:r w:rsidR="006F5A2A" w:rsidRPr="00B86243">
        <w:t>.</w:t>
      </w:r>
      <w:r w:rsidR="005816F8">
        <w:t>551</w:t>
      </w:r>
      <w:r w:rsidR="006F5A2A" w:rsidRPr="00B86243">
        <w:t>)</w:t>
      </w:r>
      <w:r w:rsidR="006F5A2A">
        <w:t xml:space="preserve"> did not</w:t>
      </w:r>
      <w:r w:rsidR="006F5A2A" w:rsidRPr="00B86243">
        <w:t xml:space="preserve"> significantly improved model fit</w:t>
      </w:r>
      <w:r w:rsidR="005816F8">
        <w:t xml:space="preserve">. </w:t>
      </w:r>
      <w:r w:rsidRPr="00B86243">
        <w:t xml:space="preserve">Thus, </w:t>
      </w:r>
      <w:r w:rsidR="005816F8">
        <w:t>the total number of chars typed in the copying and translation task</w:t>
      </w:r>
      <w:r w:rsidRPr="00B86243">
        <w:t xml:space="preserve"> was best predicted by </w:t>
      </w:r>
      <w:r>
        <w:t>t</w:t>
      </w:r>
      <w:r w:rsidR="005816F8">
        <w:t>ask</w:t>
      </w:r>
      <w:r w:rsidRPr="00B86243">
        <w:t xml:space="preserve">. </w:t>
      </w:r>
    </w:p>
    <w:p w14:paraId="33ED9D92" w14:textId="6C5BF072" w:rsidR="0082154B" w:rsidRDefault="00FC6DDF" w:rsidP="00E037E3">
      <w:r w:rsidRPr="00B86243">
        <w:t>For the analysis</w:t>
      </w:r>
      <w:r>
        <w:t xml:space="preserve"> of the percentage of deletions in the copying and translation task, including</w:t>
      </w:r>
      <w:r w:rsidRPr="00E232DE">
        <w:t xml:space="preserve"> </w:t>
      </w:r>
      <w:r w:rsidRPr="00B86243">
        <w:t xml:space="preserve">a fixed effect for </w:t>
      </w:r>
      <w:r>
        <w:t xml:space="preserve">task </w:t>
      </w:r>
      <w:r w:rsidRPr="00B86243">
        <w:t>significantly improved model fit</w:t>
      </w:r>
      <w:r>
        <w:t xml:space="preserve"> </w:t>
      </w:r>
      <w:r w:rsidRPr="00B86243">
        <w:t>(∆Χ</w:t>
      </w:r>
      <w:r w:rsidRPr="00B86243">
        <w:rPr>
          <w:vertAlign w:val="superscript"/>
        </w:rPr>
        <w:t>2</w:t>
      </w:r>
      <w:r w:rsidRPr="00B86243">
        <w:t xml:space="preserve"> = </w:t>
      </w:r>
      <w:r>
        <w:t>93.565,</w:t>
      </w:r>
      <w:r w:rsidRPr="00B86243">
        <w:t xml:space="preserve"> </w:t>
      </w:r>
      <w:r w:rsidRPr="00B86243">
        <w:rPr>
          <w:i/>
        </w:rPr>
        <w:t xml:space="preserve">p </w:t>
      </w:r>
      <w:r>
        <w:rPr>
          <w:i/>
        </w:rPr>
        <w:t>&lt;</w:t>
      </w:r>
      <w:r w:rsidRPr="00B86243">
        <w:t xml:space="preserve"> </w:t>
      </w:r>
      <w:r>
        <w:t>0</w:t>
      </w:r>
      <w:r w:rsidRPr="00B86243">
        <w:t>.</w:t>
      </w:r>
      <w:r>
        <w:t>001</w:t>
      </w:r>
      <w:r w:rsidRPr="00B86243">
        <w:t>)</w:t>
      </w:r>
      <w:r w:rsidR="00711FBA">
        <w:t>,</w:t>
      </w:r>
      <w:r w:rsidRPr="00BD0C53">
        <w:t xml:space="preserve"> </w:t>
      </w:r>
      <w:r w:rsidRPr="00B86243">
        <w:t xml:space="preserve">indicating </w:t>
      </w:r>
      <w:r>
        <w:t>that the percentage of deletions was higher in the translating task</w:t>
      </w:r>
      <w:r w:rsidRPr="00B86243">
        <w:t xml:space="preserve"> (</w:t>
      </w:r>
      <w:r w:rsidRPr="00B86243">
        <w:rPr>
          <w:i/>
        </w:rPr>
        <w:t>β</w:t>
      </w:r>
      <w:r w:rsidRPr="00B86243">
        <w:t xml:space="preserve"> = </w:t>
      </w:r>
      <w:r>
        <w:t>0.</w:t>
      </w:r>
      <w:r w:rsidR="00DE5144">
        <w:t>052</w:t>
      </w:r>
      <w:r w:rsidRPr="00B86243">
        <w:t>)</w:t>
      </w:r>
      <w:r>
        <w:t xml:space="preserve"> </w:t>
      </w:r>
      <w:r w:rsidRPr="00B86243">
        <w:t>compared to</w:t>
      </w:r>
      <w:r>
        <w:t xml:space="preserve"> the copying task. </w:t>
      </w:r>
      <w:r w:rsidRPr="00B86243">
        <w:t>Introducing a fixed effect for</w:t>
      </w:r>
      <w:r>
        <w:t xml:space="preserve"> text </w:t>
      </w:r>
      <w:r w:rsidR="00DE5144" w:rsidRPr="00B86243">
        <w:t>significantly improved model fit</w:t>
      </w:r>
      <w:r w:rsidR="00DE5144">
        <w:t xml:space="preserve"> </w:t>
      </w:r>
      <w:r w:rsidR="00DE5144" w:rsidRPr="00B86243">
        <w:t>(∆Χ</w:t>
      </w:r>
      <w:r w:rsidR="00DE5144" w:rsidRPr="00B86243">
        <w:rPr>
          <w:vertAlign w:val="superscript"/>
        </w:rPr>
        <w:t>2</w:t>
      </w:r>
      <w:r w:rsidR="00DE5144" w:rsidRPr="00B86243">
        <w:t xml:space="preserve"> = </w:t>
      </w:r>
      <w:r w:rsidR="00DE5144">
        <w:t>6.110,</w:t>
      </w:r>
      <w:r w:rsidR="00DE5144" w:rsidRPr="00B86243">
        <w:t xml:space="preserve"> </w:t>
      </w:r>
      <w:r w:rsidR="00DE5144" w:rsidRPr="00B86243">
        <w:rPr>
          <w:i/>
        </w:rPr>
        <w:t xml:space="preserve">p </w:t>
      </w:r>
      <w:r w:rsidR="00DE5144">
        <w:rPr>
          <w:i/>
        </w:rPr>
        <w:t>=</w:t>
      </w:r>
      <w:r w:rsidR="00DE5144" w:rsidRPr="00B86243">
        <w:t xml:space="preserve"> </w:t>
      </w:r>
      <w:r w:rsidR="00DE5144">
        <w:t>0</w:t>
      </w:r>
      <w:r w:rsidR="00DE5144" w:rsidRPr="00B86243">
        <w:t>.</w:t>
      </w:r>
      <w:r w:rsidR="00DE5144">
        <w:t>013</w:t>
      </w:r>
      <w:r w:rsidR="00DE5144" w:rsidRPr="00B86243">
        <w:t>)</w:t>
      </w:r>
      <w:r w:rsidR="00711FBA">
        <w:t>,</w:t>
      </w:r>
      <w:r w:rsidR="00DE5144" w:rsidRPr="00BD0C53">
        <w:t xml:space="preserve"> </w:t>
      </w:r>
      <w:r w:rsidR="00DE5144">
        <w:t>revealing</w:t>
      </w:r>
      <w:r w:rsidR="00DE5144" w:rsidRPr="00B86243">
        <w:t xml:space="preserve"> </w:t>
      </w:r>
      <w:r w:rsidR="00DE5144">
        <w:t>that the percentage of deletions was lower for the second ab</w:t>
      </w:r>
      <w:r w:rsidR="00DE5144">
        <w:lastRenderedPageBreak/>
        <w:t>stract</w:t>
      </w:r>
      <w:r w:rsidR="00DE5144" w:rsidRPr="00B86243">
        <w:t xml:space="preserve"> (</w:t>
      </w:r>
      <w:r w:rsidR="00DE5144" w:rsidRPr="00B86243">
        <w:rPr>
          <w:i/>
        </w:rPr>
        <w:t>β</w:t>
      </w:r>
      <w:r w:rsidR="00DE5144" w:rsidRPr="00B86243">
        <w:t xml:space="preserve"> = </w:t>
      </w:r>
      <w:r w:rsidR="00DE5144">
        <w:t>-0.011</w:t>
      </w:r>
      <w:r w:rsidR="00DE5144" w:rsidRPr="00B86243">
        <w:t>)</w:t>
      </w:r>
      <w:r w:rsidR="00DE5144">
        <w:t xml:space="preserve"> </w:t>
      </w:r>
      <w:r w:rsidR="00DE5144" w:rsidRPr="00B86243">
        <w:t>compared to</w:t>
      </w:r>
      <w:r w:rsidR="00DE5144">
        <w:t xml:space="preserve"> the first abstract. Adding </w:t>
      </w:r>
      <w:r w:rsidR="00DE5144" w:rsidRPr="00B86243">
        <w:t>a fixed effect for</w:t>
      </w:r>
      <w:r w:rsidR="00DE5144">
        <w:t xml:space="preserve"> </w:t>
      </w:r>
      <w:r w:rsidR="00F06AB3">
        <w:t>condition</w:t>
      </w:r>
      <w:r w:rsidR="00DE5144">
        <w:t xml:space="preserve"> </w:t>
      </w:r>
      <w:r w:rsidR="00DE5144" w:rsidRPr="00B86243">
        <w:t>significantly improved model fit</w:t>
      </w:r>
      <w:r w:rsidR="00DE5144">
        <w:t xml:space="preserve"> </w:t>
      </w:r>
      <w:r w:rsidR="00DE5144" w:rsidRPr="00B86243">
        <w:t>(∆Χ</w:t>
      </w:r>
      <w:r w:rsidR="00DE5144" w:rsidRPr="00B86243">
        <w:rPr>
          <w:vertAlign w:val="superscript"/>
        </w:rPr>
        <w:t>2</w:t>
      </w:r>
      <w:r w:rsidR="00DE5144" w:rsidRPr="00B86243">
        <w:t xml:space="preserve"> = </w:t>
      </w:r>
      <w:r w:rsidR="00F06AB3">
        <w:t>4</w:t>
      </w:r>
      <w:r w:rsidR="00DE5144">
        <w:t>.</w:t>
      </w:r>
      <w:r w:rsidR="00F06AB3">
        <w:t>067</w:t>
      </w:r>
      <w:r w:rsidR="00DE5144">
        <w:t>,</w:t>
      </w:r>
      <w:r w:rsidR="00DE5144" w:rsidRPr="00B86243">
        <w:t xml:space="preserve"> </w:t>
      </w:r>
      <w:r w:rsidR="00DE5144" w:rsidRPr="00B86243">
        <w:rPr>
          <w:i/>
        </w:rPr>
        <w:t xml:space="preserve">p </w:t>
      </w:r>
      <w:r w:rsidR="00DE5144">
        <w:rPr>
          <w:i/>
        </w:rPr>
        <w:t>=</w:t>
      </w:r>
      <w:r w:rsidR="00DE5144" w:rsidRPr="00B86243">
        <w:t xml:space="preserve"> </w:t>
      </w:r>
      <w:r w:rsidR="00DE5144">
        <w:t>0</w:t>
      </w:r>
      <w:r w:rsidR="00DE5144" w:rsidRPr="00B86243">
        <w:t>.</w:t>
      </w:r>
      <w:r w:rsidR="00DE5144">
        <w:t>0</w:t>
      </w:r>
      <w:r w:rsidR="00F06AB3">
        <w:t>44</w:t>
      </w:r>
      <w:r w:rsidR="00DE5144" w:rsidRPr="00B86243">
        <w:t>)</w:t>
      </w:r>
      <w:r w:rsidR="00DE5144" w:rsidRPr="00BD0C53">
        <w:t xml:space="preserve"> </w:t>
      </w:r>
      <w:r w:rsidR="00711FBA">
        <w:t>showing</w:t>
      </w:r>
      <w:r w:rsidR="00DE5144" w:rsidRPr="00B86243">
        <w:t xml:space="preserve"> </w:t>
      </w:r>
      <w:r w:rsidR="00DE5144">
        <w:t xml:space="preserve">that the percentage of deletions was lower for the </w:t>
      </w:r>
      <w:r w:rsidR="00F06AB3">
        <w:t>ELF version</w:t>
      </w:r>
      <w:r w:rsidR="00DE5144" w:rsidRPr="00B86243">
        <w:t xml:space="preserve"> (</w:t>
      </w:r>
      <w:r w:rsidR="00DE5144" w:rsidRPr="00B86243">
        <w:rPr>
          <w:i/>
        </w:rPr>
        <w:t>β</w:t>
      </w:r>
      <w:r w:rsidR="00DE5144" w:rsidRPr="00B86243">
        <w:t xml:space="preserve"> = </w:t>
      </w:r>
      <w:r w:rsidR="00DE5144">
        <w:t>-0.0</w:t>
      </w:r>
      <w:r w:rsidR="00F06AB3">
        <w:t>01</w:t>
      </w:r>
      <w:r w:rsidR="00DE5144" w:rsidRPr="00B86243">
        <w:t>)</w:t>
      </w:r>
      <w:r w:rsidR="00DE5144">
        <w:t xml:space="preserve"> </w:t>
      </w:r>
      <w:r w:rsidR="00DE5144" w:rsidRPr="00B86243">
        <w:t>compared to</w:t>
      </w:r>
      <w:r w:rsidR="00DE5144">
        <w:t xml:space="preserve"> the </w:t>
      </w:r>
      <w:proofErr w:type="spellStart"/>
      <w:r w:rsidR="00F06AB3">
        <w:t>EdE</w:t>
      </w:r>
      <w:proofErr w:type="spellEnd"/>
      <w:r w:rsidR="00F06AB3">
        <w:t xml:space="preserve"> version. Including a fixed effect for</w:t>
      </w:r>
      <w:r>
        <w:t xml:space="preserve"> group </w:t>
      </w:r>
      <w:r w:rsidRPr="00B86243">
        <w:t>(∆Χ</w:t>
      </w:r>
      <w:r w:rsidRPr="00B86243">
        <w:rPr>
          <w:vertAlign w:val="superscript"/>
        </w:rPr>
        <w:t>2</w:t>
      </w:r>
      <w:r w:rsidRPr="00B86243">
        <w:t xml:space="preserve"> = </w:t>
      </w:r>
      <w:r w:rsidR="00F06AB3">
        <w:t>1</w:t>
      </w:r>
      <w:r>
        <w:t>.</w:t>
      </w:r>
      <w:r w:rsidR="00F06AB3">
        <w:t>254</w:t>
      </w:r>
      <w:r w:rsidRPr="00B86243">
        <w:t xml:space="preserve">, </w:t>
      </w:r>
      <w:r w:rsidRPr="00B86243">
        <w:rPr>
          <w:i/>
        </w:rPr>
        <w:t xml:space="preserve">p </w:t>
      </w:r>
      <w:r>
        <w:rPr>
          <w:i/>
        </w:rPr>
        <w:t>=</w:t>
      </w:r>
      <w:r w:rsidRPr="00B86243">
        <w:t xml:space="preserve"> </w:t>
      </w:r>
      <w:r>
        <w:t>0</w:t>
      </w:r>
      <w:r w:rsidRPr="00B86243">
        <w:t>.</w:t>
      </w:r>
      <w:r w:rsidR="00F06AB3">
        <w:t>534</w:t>
      </w:r>
      <w:r w:rsidRPr="00B86243">
        <w:t>)</w:t>
      </w:r>
      <w:r>
        <w:t xml:space="preserve"> did not</w:t>
      </w:r>
      <w:r w:rsidRPr="00B86243">
        <w:t xml:space="preserve"> significantly improved model fit</w:t>
      </w:r>
      <w:r>
        <w:t xml:space="preserve">. </w:t>
      </w:r>
      <w:r w:rsidR="00C20C97">
        <w:t xml:space="preserve">However, modeling an interaction between task and text significantly improved model fit </w:t>
      </w:r>
      <w:r w:rsidR="00C20C97" w:rsidRPr="00B86243">
        <w:t>(∆Χ</w:t>
      </w:r>
      <w:r w:rsidR="00C20C97" w:rsidRPr="00B86243">
        <w:rPr>
          <w:vertAlign w:val="superscript"/>
        </w:rPr>
        <w:t>2</w:t>
      </w:r>
      <w:r w:rsidR="00C20C97" w:rsidRPr="00B86243">
        <w:t xml:space="preserve"> = </w:t>
      </w:r>
      <w:r w:rsidR="00C20C97">
        <w:t>5.745</w:t>
      </w:r>
      <w:r w:rsidR="00C20C97" w:rsidRPr="00B86243">
        <w:t xml:space="preserve">, </w:t>
      </w:r>
      <w:r w:rsidR="00C20C97" w:rsidRPr="00B86243">
        <w:rPr>
          <w:i/>
        </w:rPr>
        <w:t xml:space="preserve">p </w:t>
      </w:r>
      <w:r w:rsidR="00C20C97">
        <w:rPr>
          <w:i/>
        </w:rPr>
        <w:t>=</w:t>
      </w:r>
      <w:r w:rsidR="00C20C97" w:rsidRPr="00B86243">
        <w:t xml:space="preserve"> </w:t>
      </w:r>
      <w:r w:rsidR="00C20C97">
        <w:t>0</w:t>
      </w:r>
      <w:r w:rsidR="00C20C97" w:rsidRPr="00B86243">
        <w:t>.</w:t>
      </w:r>
      <w:r w:rsidR="00C20C97">
        <w:t>017</w:t>
      </w:r>
      <w:r w:rsidR="00C20C97" w:rsidRPr="00B86243">
        <w:t>)</w:t>
      </w:r>
      <w:r w:rsidR="00C20C97">
        <w:t>, whereas the interaction between</w:t>
      </w:r>
      <w:r w:rsidR="0004224D">
        <w:t xml:space="preserve"> text</w:t>
      </w:r>
      <w:r w:rsidR="00C20C97">
        <w:t xml:space="preserve"> and condition</w:t>
      </w:r>
      <w:r w:rsidR="0004224D">
        <w:t xml:space="preserve"> </w:t>
      </w:r>
      <w:r w:rsidR="0004224D" w:rsidRPr="00B86243">
        <w:t>(∆Χ</w:t>
      </w:r>
      <w:r w:rsidR="0004224D" w:rsidRPr="00B86243">
        <w:rPr>
          <w:vertAlign w:val="superscript"/>
        </w:rPr>
        <w:t>2</w:t>
      </w:r>
      <w:r w:rsidR="0004224D" w:rsidRPr="00B86243">
        <w:t xml:space="preserve"> = </w:t>
      </w:r>
      <w:r w:rsidR="0004224D">
        <w:t>0.116</w:t>
      </w:r>
      <w:r w:rsidR="0004224D" w:rsidRPr="00B86243">
        <w:t xml:space="preserve">, </w:t>
      </w:r>
      <w:r w:rsidR="0004224D" w:rsidRPr="00B86243">
        <w:rPr>
          <w:i/>
        </w:rPr>
        <w:t xml:space="preserve">p </w:t>
      </w:r>
      <w:r w:rsidR="0004224D">
        <w:rPr>
          <w:i/>
        </w:rPr>
        <w:t>=</w:t>
      </w:r>
      <w:r w:rsidR="0004224D" w:rsidRPr="00B86243">
        <w:t xml:space="preserve"> </w:t>
      </w:r>
      <w:r w:rsidR="0004224D">
        <w:t>0</w:t>
      </w:r>
      <w:r w:rsidR="0004224D" w:rsidRPr="00B86243">
        <w:t>.</w:t>
      </w:r>
      <w:r w:rsidR="0004224D">
        <w:t>733</w:t>
      </w:r>
      <w:r w:rsidR="0004224D" w:rsidRPr="00B86243">
        <w:t>)</w:t>
      </w:r>
      <w:r w:rsidR="00C20C97">
        <w:t>, and t</w:t>
      </w:r>
      <w:r w:rsidR="0004224D">
        <w:t>ask</w:t>
      </w:r>
      <w:r w:rsidR="00C20C97">
        <w:t xml:space="preserve"> and condition did not </w:t>
      </w:r>
      <w:r w:rsidR="0004224D" w:rsidRPr="00B86243">
        <w:t>(∆Χ</w:t>
      </w:r>
      <w:r w:rsidR="0004224D" w:rsidRPr="00B86243">
        <w:rPr>
          <w:vertAlign w:val="superscript"/>
        </w:rPr>
        <w:t>2</w:t>
      </w:r>
      <w:r w:rsidR="0004224D" w:rsidRPr="00B86243">
        <w:t xml:space="preserve"> = </w:t>
      </w:r>
      <w:r w:rsidR="0004224D">
        <w:t>0.069</w:t>
      </w:r>
      <w:r w:rsidR="0004224D" w:rsidRPr="00B86243">
        <w:t xml:space="preserve">, </w:t>
      </w:r>
      <w:r w:rsidR="0004224D" w:rsidRPr="00B86243">
        <w:rPr>
          <w:i/>
        </w:rPr>
        <w:t xml:space="preserve">p </w:t>
      </w:r>
      <w:r w:rsidR="0004224D">
        <w:rPr>
          <w:i/>
        </w:rPr>
        <w:t>=</w:t>
      </w:r>
      <w:r w:rsidR="0004224D" w:rsidRPr="00B86243">
        <w:t xml:space="preserve"> </w:t>
      </w:r>
      <w:r w:rsidR="0004224D">
        <w:t>0</w:t>
      </w:r>
      <w:r w:rsidR="0004224D" w:rsidRPr="00B86243">
        <w:t>.</w:t>
      </w:r>
      <w:r w:rsidR="0004224D">
        <w:t>793</w:t>
      </w:r>
      <w:r w:rsidR="0004224D" w:rsidRPr="00B86243">
        <w:t>)</w:t>
      </w:r>
      <w:r w:rsidR="0004224D">
        <w:t>. The interaction between task and text reflect</w:t>
      </w:r>
      <w:r w:rsidR="00E2762F">
        <w:t>ed</w:t>
      </w:r>
      <w:r w:rsidR="0004224D">
        <w:t xml:space="preserve"> a lower difference </w:t>
      </w:r>
      <w:r w:rsidR="00711FBA">
        <w:t>in</w:t>
      </w:r>
      <w:r w:rsidR="0004224D">
        <w:t xml:space="preserve"> the percentage of deletions between the copying and translation task</w:t>
      </w:r>
      <w:r w:rsidR="00E2762F">
        <w:t>s</w:t>
      </w:r>
      <w:r w:rsidR="0004224D">
        <w:t xml:space="preserve"> for the second abstract </w:t>
      </w:r>
      <w:r w:rsidR="0004224D" w:rsidRPr="00B86243">
        <w:t>(</w:t>
      </w:r>
      <w:r w:rsidR="0004224D" w:rsidRPr="00B86243">
        <w:rPr>
          <w:i/>
        </w:rPr>
        <w:t>β</w:t>
      </w:r>
      <w:r w:rsidR="0004224D" w:rsidRPr="00B86243">
        <w:t xml:space="preserve"> = </w:t>
      </w:r>
      <w:r w:rsidR="0004224D">
        <w:t>-</w:t>
      </w:r>
      <w:r w:rsidR="00843196">
        <w:t>0.021</w:t>
      </w:r>
      <w:r w:rsidR="0004224D" w:rsidRPr="00B86243">
        <w:t>)</w:t>
      </w:r>
      <w:r w:rsidR="0004224D">
        <w:t>.</w:t>
      </w:r>
      <w:r w:rsidR="00843196">
        <w:t xml:space="preserve"> </w:t>
      </w:r>
      <w:r w:rsidRPr="00B86243">
        <w:t xml:space="preserve">Thus, </w:t>
      </w:r>
      <w:r w:rsidR="00843196">
        <w:t>the percentage of deletions in the copying and translation task</w:t>
      </w:r>
      <w:r w:rsidR="00843196" w:rsidRPr="00B86243">
        <w:t xml:space="preserve"> </w:t>
      </w:r>
      <w:r w:rsidRPr="00B86243">
        <w:t xml:space="preserve">was best predicted by </w:t>
      </w:r>
      <w:r>
        <w:t>task</w:t>
      </w:r>
      <w:r w:rsidR="00843196">
        <w:t>, text, condition</w:t>
      </w:r>
      <w:r w:rsidR="00711FBA">
        <w:t xml:space="preserve">, and </w:t>
      </w:r>
      <w:r w:rsidR="00843196">
        <w:t>the interaction between task and text</w:t>
      </w:r>
      <w:r w:rsidRPr="00B86243">
        <w:t xml:space="preserve">. </w:t>
      </w:r>
      <w:r w:rsidR="00711FBA">
        <w:t>A</w:t>
      </w:r>
      <w:r w:rsidR="0082154B" w:rsidRPr="00B86243">
        <w:t xml:space="preserve">ll LMM fixed effects </w:t>
      </w:r>
      <w:r w:rsidR="0082154B">
        <w:t xml:space="preserve">of the </w:t>
      </w:r>
      <w:r>
        <w:t>key</w:t>
      </w:r>
      <w:r w:rsidR="00C67B82">
        <w:t>stroke</w:t>
      </w:r>
      <w:r>
        <w:t xml:space="preserve"> data</w:t>
      </w:r>
      <w:r w:rsidR="0082154B">
        <w:t xml:space="preserve"> </w:t>
      </w:r>
      <w:r w:rsidR="001E3215">
        <w:t>are</w:t>
      </w:r>
      <w:r w:rsidR="0082154B" w:rsidRPr="00B86243">
        <w:t xml:space="preserve"> summarized in Table </w:t>
      </w:r>
      <w:r w:rsidR="00DE4B41">
        <w:t>5</w:t>
      </w:r>
      <w:r w:rsidR="0082154B" w:rsidRPr="00B86243">
        <w:t>.</w:t>
      </w:r>
      <w:r w:rsidR="00E037E3">
        <w:br w:type="page"/>
      </w:r>
    </w:p>
    <w:p w14:paraId="71D4E4CD" w14:textId="49CFBEB1" w:rsidR="00D7773F" w:rsidRDefault="00D7773F" w:rsidP="005D576F">
      <w:pPr>
        <w:pStyle w:val="berschrift3"/>
        <w:suppressLineNumbers/>
      </w:pPr>
      <w:r>
        <w:lastRenderedPageBreak/>
        <w:t>Table 5</w:t>
      </w:r>
    </w:p>
    <w:p w14:paraId="41D37A39" w14:textId="19F89F31" w:rsidR="00D7773F" w:rsidRPr="00D7773F" w:rsidRDefault="00D7773F" w:rsidP="005D576F">
      <w:pPr>
        <w:suppressLineNumbers/>
        <w:rPr>
          <w:b/>
          <w:bCs/>
          <w:i/>
          <w:iCs/>
        </w:rPr>
      </w:pPr>
      <w:r w:rsidRPr="00D7773F">
        <w:rPr>
          <w:i/>
          <w:iCs/>
        </w:rPr>
        <w:t>Summary of the LMM statistics of the keystroke data</w:t>
      </w:r>
      <w:r w:rsidR="001903BD">
        <w:rPr>
          <w:i/>
          <w:iCs/>
        </w:rPr>
        <w:t>.</w:t>
      </w:r>
    </w:p>
    <w:p w14:paraId="5C24BCEA" w14:textId="1C41D61C" w:rsidR="00DE4B41" w:rsidRDefault="00D7773F" w:rsidP="005D576F">
      <w:pPr>
        <w:suppressLineNumbers/>
        <w:spacing w:after="0" w:line="480" w:lineRule="auto"/>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06471201" wp14:editId="6CE1E2F8">
            <wp:extent cx="4724400" cy="4865194"/>
            <wp:effectExtent l="0" t="0" r="0" b="0"/>
            <wp:docPr id="12" name="Grafik 12"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Tisch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26969" cy="4867839"/>
                    </a:xfrm>
                    <a:prstGeom prst="rect">
                      <a:avLst/>
                    </a:prstGeom>
                    <a:noFill/>
                    <a:ln>
                      <a:noFill/>
                    </a:ln>
                  </pic:spPr>
                </pic:pic>
              </a:graphicData>
            </a:graphic>
          </wp:inline>
        </w:drawing>
      </w:r>
    </w:p>
    <w:p w14:paraId="0085B0CC" w14:textId="029E2611" w:rsidR="006E0E1A" w:rsidRPr="001F7C93" w:rsidRDefault="00D7773F" w:rsidP="005D576F">
      <w:pPr>
        <w:suppressLineNumbers/>
      </w:pPr>
      <w:r w:rsidRPr="00D7773F">
        <w:rPr>
          <w:i/>
          <w:iCs/>
        </w:rPr>
        <w:t>Note.</w:t>
      </w:r>
      <w:r>
        <w:t xml:space="preserve"> </w:t>
      </w:r>
      <w:proofErr w:type="spellStart"/>
      <w:r w:rsidRPr="00D7773F">
        <w:t>EdE</w:t>
      </w:r>
      <w:proofErr w:type="spellEnd"/>
      <w:r w:rsidRPr="00D7773F">
        <w:t xml:space="preserve"> = edited English, ELF = English as lingua franca</w:t>
      </w:r>
      <w:r w:rsidR="001903BD">
        <w:t>.</w:t>
      </w:r>
    </w:p>
    <w:p w14:paraId="03BC2864" w14:textId="77777777" w:rsidR="006E0E1A" w:rsidRDefault="006E0E1A" w:rsidP="005D576F">
      <w:pPr>
        <w:pStyle w:val="berschrift3"/>
        <w:suppressLineNumbers/>
      </w:pPr>
      <w:r>
        <w:t>Translation task</w:t>
      </w:r>
    </w:p>
    <w:p w14:paraId="2C26F603" w14:textId="3A6B7F90" w:rsidR="00843196" w:rsidRDefault="00843196" w:rsidP="00940A89">
      <w:r w:rsidRPr="00B86243">
        <w:t>For the analysis</w:t>
      </w:r>
      <w:r>
        <w:t xml:space="preserve"> of the fluency rating, including</w:t>
      </w:r>
      <w:r w:rsidRPr="00E232DE">
        <w:t xml:space="preserve"> </w:t>
      </w:r>
      <w:r w:rsidRPr="00B86243">
        <w:t>a fixed effect for</w:t>
      </w:r>
      <w:r>
        <w:t xml:space="preserve"> text </w:t>
      </w:r>
      <w:r w:rsidRPr="00B86243">
        <w:t>(∆Χ</w:t>
      </w:r>
      <w:r w:rsidRPr="00B86243">
        <w:rPr>
          <w:vertAlign w:val="superscript"/>
        </w:rPr>
        <w:t>2</w:t>
      </w:r>
      <w:r w:rsidRPr="00B86243">
        <w:t xml:space="preserve"> = </w:t>
      </w:r>
      <w:r>
        <w:t>0.</w:t>
      </w:r>
      <w:r w:rsidR="009949E8">
        <w:t>018</w:t>
      </w:r>
      <w:r w:rsidRPr="00B86243">
        <w:t xml:space="preserve">, </w:t>
      </w:r>
      <w:r w:rsidRPr="00B86243">
        <w:rPr>
          <w:i/>
        </w:rPr>
        <w:t xml:space="preserve">p </w:t>
      </w:r>
      <w:r>
        <w:rPr>
          <w:i/>
        </w:rPr>
        <w:t>=</w:t>
      </w:r>
      <w:r w:rsidRPr="00B86243">
        <w:t xml:space="preserve"> </w:t>
      </w:r>
      <w:r>
        <w:t>0</w:t>
      </w:r>
      <w:r w:rsidRPr="00B86243">
        <w:t>.</w:t>
      </w:r>
      <w:r w:rsidR="009949E8">
        <w:t>893</w:t>
      </w:r>
      <w:r w:rsidRPr="00B86243">
        <w:t>)</w:t>
      </w:r>
      <w:r w:rsidR="009949E8">
        <w:t xml:space="preserve"> as well as</w:t>
      </w:r>
      <w:r w:rsidR="00E2762F">
        <w:t xml:space="preserve"> for</w:t>
      </w:r>
      <w:r>
        <w:t xml:space="preserve"> condition </w:t>
      </w:r>
      <w:r w:rsidRPr="00B86243">
        <w:t>(∆Χ</w:t>
      </w:r>
      <w:r w:rsidRPr="00B86243">
        <w:rPr>
          <w:vertAlign w:val="superscript"/>
        </w:rPr>
        <w:t>2</w:t>
      </w:r>
      <w:r w:rsidRPr="00B86243">
        <w:t xml:space="preserve"> = </w:t>
      </w:r>
      <w:r w:rsidR="009949E8">
        <w:t>0</w:t>
      </w:r>
      <w:r>
        <w:t>.</w:t>
      </w:r>
      <w:r w:rsidR="009949E8">
        <w:t>035</w:t>
      </w:r>
      <w:r w:rsidRPr="00B86243">
        <w:t xml:space="preserve">, </w:t>
      </w:r>
      <w:r w:rsidRPr="00B86243">
        <w:rPr>
          <w:i/>
        </w:rPr>
        <w:t xml:space="preserve">p </w:t>
      </w:r>
      <w:r>
        <w:rPr>
          <w:i/>
        </w:rPr>
        <w:t>=</w:t>
      </w:r>
      <w:r w:rsidRPr="00B86243">
        <w:t xml:space="preserve"> </w:t>
      </w:r>
      <w:r>
        <w:t>0</w:t>
      </w:r>
      <w:r w:rsidRPr="00B86243">
        <w:t>.</w:t>
      </w:r>
      <w:r w:rsidR="009949E8">
        <w:t>852</w:t>
      </w:r>
      <w:r w:rsidRPr="00B86243">
        <w:t>)</w:t>
      </w:r>
      <w:r>
        <w:t xml:space="preserve"> </w:t>
      </w:r>
      <w:r w:rsidR="009949E8">
        <w:t>did not</w:t>
      </w:r>
      <w:r w:rsidR="009949E8" w:rsidRPr="00B86243">
        <w:t xml:space="preserve"> significantly improved model fit</w:t>
      </w:r>
      <w:r w:rsidR="009949E8">
        <w:t xml:space="preserve">. </w:t>
      </w:r>
      <w:r w:rsidR="009949E8" w:rsidRPr="00B86243">
        <w:t>Introducing a fixed effect for</w:t>
      </w:r>
      <w:r w:rsidR="009949E8">
        <w:t xml:space="preserve"> group </w:t>
      </w:r>
      <w:r w:rsidRPr="00B86243">
        <w:t>significantly improved model fit</w:t>
      </w:r>
      <w:r>
        <w:t xml:space="preserve"> </w:t>
      </w:r>
      <w:r w:rsidRPr="00B86243">
        <w:t>(∆Χ</w:t>
      </w:r>
      <w:r w:rsidRPr="00B86243">
        <w:rPr>
          <w:vertAlign w:val="superscript"/>
        </w:rPr>
        <w:t>2</w:t>
      </w:r>
      <w:r w:rsidRPr="00B86243">
        <w:t xml:space="preserve"> = </w:t>
      </w:r>
      <w:r w:rsidR="009949E8">
        <w:t>25</w:t>
      </w:r>
      <w:r>
        <w:t>.</w:t>
      </w:r>
      <w:r w:rsidR="009949E8">
        <w:t>768</w:t>
      </w:r>
      <w:r w:rsidRPr="00B86243">
        <w:t xml:space="preserve">, </w:t>
      </w:r>
      <w:r w:rsidRPr="00B86243">
        <w:rPr>
          <w:i/>
        </w:rPr>
        <w:t xml:space="preserve">p </w:t>
      </w:r>
      <w:r>
        <w:rPr>
          <w:i/>
        </w:rPr>
        <w:t>&lt;</w:t>
      </w:r>
      <w:r w:rsidRPr="00B86243">
        <w:t xml:space="preserve"> </w:t>
      </w:r>
      <w:r>
        <w:t>0</w:t>
      </w:r>
      <w:r w:rsidRPr="00B86243">
        <w:t>.</w:t>
      </w:r>
      <w:r>
        <w:t>001</w:t>
      </w:r>
      <w:r w:rsidRPr="00B86243">
        <w:t>)</w:t>
      </w:r>
      <w:r w:rsidR="009949E8">
        <w:t>,</w:t>
      </w:r>
      <w:r w:rsidRPr="00BD0C53">
        <w:t xml:space="preserve"> </w:t>
      </w:r>
      <w:r w:rsidR="009949E8">
        <w:t xml:space="preserve">indicating that the translations of the group </w:t>
      </w:r>
      <w:proofErr w:type="spellStart"/>
      <w:r w:rsidR="009949E8">
        <w:t>TraPro</w:t>
      </w:r>
      <w:proofErr w:type="spellEnd"/>
      <w:r w:rsidR="009949E8" w:rsidRPr="00B86243">
        <w:t xml:space="preserve"> (</w:t>
      </w:r>
      <w:r w:rsidR="009949E8" w:rsidRPr="00B86243">
        <w:rPr>
          <w:i/>
        </w:rPr>
        <w:t>β</w:t>
      </w:r>
      <w:r w:rsidR="009949E8" w:rsidRPr="00B86243">
        <w:t xml:space="preserve"> = </w:t>
      </w:r>
      <w:r w:rsidR="009949E8">
        <w:t>0.65</w:t>
      </w:r>
      <w:r w:rsidR="009949E8" w:rsidRPr="00B86243">
        <w:t>)</w:t>
      </w:r>
      <w:r w:rsidR="009949E8">
        <w:t xml:space="preserve"> and </w:t>
      </w:r>
      <w:proofErr w:type="spellStart"/>
      <w:r w:rsidR="009949E8">
        <w:t>TraStu</w:t>
      </w:r>
      <w:proofErr w:type="spellEnd"/>
      <w:r w:rsidR="009949E8">
        <w:t xml:space="preserve"> </w:t>
      </w:r>
      <w:r w:rsidR="009949E8" w:rsidRPr="00B86243">
        <w:t>(</w:t>
      </w:r>
      <w:r w:rsidR="009949E8" w:rsidRPr="00B86243">
        <w:rPr>
          <w:i/>
        </w:rPr>
        <w:t>β</w:t>
      </w:r>
      <w:r w:rsidR="009949E8" w:rsidRPr="00B86243">
        <w:t xml:space="preserve"> = </w:t>
      </w:r>
      <w:r w:rsidR="009949E8">
        <w:t>0.41</w:t>
      </w:r>
      <w:r w:rsidR="009949E8" w:rsidRPr="00B86243">
        <w:t>)</w:t>
      </w:r>
      <w:r w:rsidR="009949E8">
        <w:t xml:space="preserve"> were rated to be more fluent </w:t>
      </w:r>
      <w:r w:rsidR="009949E8" w:rsidRPr="00B86243">
        <w:t>compared to</w:t>
      </w:r>
      <w:r w:rsidR="009949E8">
        <w:t xml:space="preserve"> the </w:t>
      </w:r>
      <w:r w:rsidR="003A385A">
        <w:t>Mul</w:t>
      </w:r>
      <w:r w:rsidR="009949E8">
        <w:t xml:space="preserve"> group</w:t>
      </w:r>
      <w:r>
        <w:t xml:space="preserve">. </w:t>
      </w:r>
      <w:r w:rsidRPr="00B86243">
        <w:t xml:space="preserve">Thus, </w:t>
      </w:r>
      <w:r>
        <w:t xml:space="preserve">the </w:t>
      </w:r>
      <w:r w:rsidR="009949E8">
        <w:t>fluency rating</w:t>
      </w:r>
      <w:r w:rsidR="009949E8" w:rsidRPr="00B86243">
        <w:t xml:space="preserve"> </w:t>
      </w:r>
      <w:r w:rsidRPr="00B86243">
        <w:t xml:space="preserve">was best predicted by </w:t>
      </w:r>
      <w:r w:rsidR="009949E8">
        <w:t>group</w:t>
      </w:r>
      <w:r w:rsidRPr="00B86243">
        <w:t xml:space="preserve">. </w:t>
      </w:r>
    </w:p>
    <w:p w14:paraId="420CF946" w14:textId="3A23DF10" w:rsidR="006E0E1A" w:rsidRDefault="009949E8" w:rsidP="001F7C93">
      <w:r w:rsidRPr="00B86243">
        <w:t>For the analysis</w:t>
      </w:r>
      <w:r>
        <w:t xml:space="preserve"> of the accuracy rating, including</w:t>
      </w:r>
      <w:r w:rsidRPr="00E232DE">
        <w:t xml:space="preserve"> </w:t>
      </w:r>
      <w:r w:rsidRPr="00B86243">
        <w:t>a fixed effect for</w:t>
      </w:r>
      <w:r>
        <w:t xml:space="preserve"> text </w:t>
      </w:r>
      <w:r w:rsidRPr="00B86243">
        <w:t>(∆Χ</w:t>
      </w:r>
      <w:r w:rsidRPr="00B86243">
        <w:rPr>
          <w:vertAlign w:val="superscript"/>
        </w:rPr>
        <w:t>2</w:t>
      </w:r>
      <w:r w:rsidRPr="00B86243">
        <w:t xml:space="preserve"> = </w:t>
      </w:r>
      <w:r>
        <w:t>0.1</w:t>
      </w:r>
      <w:r w:rsidR="00DC2CA8">
        <w:t>71</w:t>
      </w:r>
      <w:r w:rsidRPr="00B86243">
        <w:t xml:space="preserve">, </w:t>
      </w:r>
      <w:r w:rsidRPr="00B86243">
        <w:rPr>
          <w:i/>
        </w:rPr>
        <w:t xml:space="preserve">p </w:t>
      </w:r>
      <w:r>
        <w:rPr>
          <w:i/>
        </w:rPr>
        <w:t>=</w:t>
      </w:r>
      <w:r w:rsidRPr="00B86243">
        <w:t xml:space="preserve"> </w:t>
      </w:r>
      <w:r>
        <w:t>0</w:t>
      </w:r>
      <w:r w:rsidRPr="00B86243">
        <w:t>.</w:t>
      </w:r>
      <w:r w:rsidR="00DC2CA8">
        <w:t>679</w:t>
      </w:r>
      <w:r w:rsidRPr="00B86243">
        <w:t>)</w:t>
      </w:r>
      <w:r>
        <w:t xml:space="preserve"> did not</w:t>
      </w:r>
      <w:r w:rsidRPr="00B86243">
        <w:t xml:space="preserve"> significantly improve model fit</w:t>
      </w:r>
      <w:r>
        <w:t xml:space="preserve">. </w:t>
      </w:r>
      <w:r w:rsidRPr="00B86243">
        <w:t>Introducing a fixed effect for</w:t>
      </w:r>
      <w:r w:rsidR="00DC2CA8">
        <w:t xml:space="preserve"> condition </w:t>
      </w:r>
      <w:r w:rsidRPr="00B86243">
        <w:t>significantly improved model fit</w:t>
      </w:r>
      <w:r>
        <w:t xml:space="preserve"> </w:t>
      </w:r>
      <w:r w:rsidR="00DC2CA8" w:rsidRPr="00B86243">
        <w:t>(∆Χ</w:t>
      </w:r>
      <w:r w:rsidR="00DC2CA8" w:rsidRPr="00B86243">
        <w:rPr>
          <w:vertAlign w:val="superscript"/>
        </w:rPr>
        <w:t>2</w:t>
      </w:r>
      <w:r w:rsidR="00DC2CA8" w:rsidRPr="00B86243">
        <w:t xml:space="preserve"> = </w:t>
      </w:r>
      <w:r w:rsidR="00DC2CA8">
        <w:t>6.314</w:t>
      </w:r>
      <w:r w:rsidR="00DC2CA8" w:rsidRPr="00B86243">
        <w:t xml:space="preserve">, </w:t>
      </w:r>
      <w:r w:rsidR="00DC2CA8" w:rsidRPr="00B86243">
        <w:rPr>
          <w:i/>
        </w:rPr>
        <w:t xml:space="preserve">p </w:t>
      </w:r>
      <w:r w:rsidR="00DC2CA8">
        <w:rPr>
          <w:i/>
        </w:rPr>
        <w:t>=</w:t>
      </w:r>
      <w:r w:rsidR="00DC2CA8" w:rsidRPr="00B86243">
        <w:t xml:space="preserve"> </w:t>
      </w:r>
      <w:r w:rsidR="00DC2CA8">
        <w:t>0</w:t>
      </w:r>
      <w:r w:rsidR="00DC2CA8" w:rsidRPr="00B86243">
        <w:t>.</w:t>
      </w:r>
      <w:r w:rsidR="00DC2CA8">
        <w:t>012</w:t>
      </w:r>
      <w:r w:rsidR="00DC2CA8" w:rsidRPr="00B86243">
        <w:t>)</w:t>
      </w:r>
      <w:r>
        <w:t>,</w:t>
      </w:r>
      <w:r w:rsidRPr="00BD0C53">
        <w:t xml:space="preserve"> </w:t>
      </w:r>
      <w:r>
        <w:t xml:space="preserve">indicating that the translations of the </w:t>
      </w:r>
      <w:r w:rsidR="00DC2CA8">
        <w:t xml:space="preserve">ELF </w:t>
      </w:r>
      <w:r w:rsidR="00DC2CA8">
        <w:lastRenderedPageBreak/>
        <w:t>version</w:t>
      </w:r>
      <w:r>
        <w:t xml:space="preserve"> </w:t>
      </w:r>
      <w:r w:rsidRPr="00B86243">
        <w:t>(</w:t>
      </w:r>
      <w:r w:rsidRPr="00B86243">
        <w:rPr>
          <w:i/>
        </w:rPr>
        <w:t>β</w:t>
      </w:r>
      <w:r w:rsidRPr="00B86243">
        <w:t xml:space="preserve"> = </w:t>
      </w:r>
      <w:r w:rsidR="00DC2CA8">
        <w:t>-</w:t>
      </w:r>
      <w:r>
        <w:t>0</w:t>
      </w:r>
      <w:r w:rsidR="00DC2CA8">
        <w:t>.266</w:t>
      </w:r>
      <w:r w:rsidRPr="00B86243">
        <w:t>)</w:t>
      </w:r>
      <w:r>
        <w:t xml:space="preserve"> were rated to be </w:t>
      </w:r>
      <w:r w:rsidR="00DC2CA8">
        <w:t>less accurate</w:t>
      </w:r>
      <w:r>
        <w:t xml:space="preserve"> </w:t>
      </w:r>
      <w:r w:rsidRPr="00B86243">
        <w:t>compared to</w:t>
      </w:r>
      <w:r>
        <w:t xml:space="preserve"> the </w:t>
      </w:r>
      <w:proofErr w:type="spellStart"/>
      <w:r w:rsidR="00DC2CA8">
        <w:t>EdE</w:t>
      </w:r>
      <w:proofErr w:type="spellEnd"/>
      <w:r w:rsidR="00DC2CA8">
        <w:t xml:space="preserve"> version</w:t>
      </w:r>
      <w:r>
        <w:t>.</w:t>
      </w:r>
      <w:r w:rsidR="00DC2CA8">
        <w:t xml:space="preserve"> Adding</w:t>
      </w:r>
      <w:r>
        <w:t xml:space="preserve"> </w:t>
      </w:r>
      <w:r w:rsidR="00DC2CA8" w:rsidRPr="00B86243">
        <w:t>a fixed effect for</w:t>
      </w:r>
      <w:r w:rsidR="00DC2CA8">
        <w:t xml:space="preserve"> group </w:t>
      </w:r>
      <w:r w:rsidR="00DC2CA8" w:rsidRPr="00B86243">
        <w:t>(∆Χ</w:t>
      </w:r>
      <w:r w:rsidR="00DC2CA8" w:rsidRPr="00B86243">
        <w:rPr>
          <w:vertAlign w:val="superscript"/>
        </w:rPr>
        <w:t>2</w:t>
      </w:r>
      <w:r w:rsidR="00DC2CA8" w:rsidRPr="00B86243">
        <w:t xml:space="preserve"> = </w:t>
      </w:r>
      <w:r w:rsidR="00DC2CA8">
        <w:t>1.850</w:t>
      </w:r>
      <w:r w:rsidR="00DC2CA8" w:rsidRPr="00B86243">
        <w:t>,</w:t>
      </w:r>
      <w:r w:rsidR="003823E9" w:rsidRPr="003823E9">
        <w:rPr>
          <w:noProof/>
        </w:rPr>
        <w:t xml:space="preserve"> </w:t>
      </w:r>
      <w:r w:rsidR="00DC2CA8" w:rsidRPr="00B86243">
        <w:rPr>
          <w:i/>
        </w:rPr>
        <w:t xml:space="preserve">p </w:t>
      </w:r>
      <w:r w:rsidR="00DC2CA8">
        <w:rPr>
          <w:i/>
        </w:rPr>
        <w:t>=</w:t>
      </w:r>
      <w:r w:rsidR="00DC2CA8" w:rsidRPr="00B86243">
        <w:t xml:space="preserve"> </w:t>
      </w:r>
      <w:r w:rsidR="00DC2CA8">
        <w:t>0</w:t>
      </w:r>
      <w:r w:rsidR="00DC2CA8" w:rsidRPr="00B86243">
        <w:t>.</w:t>
      </w:r>
      <w:r w:rsidR="00DC2CA8">
        <w:t>396</w:t>
      </w:r>
      <w:r w:rsidR="00DC2CA8" w:rsidRPr="00B86243">
        <w:t>)</w:t>
      </w:r>
      <w:r w:rsidR="00DC2CA8">
        <w:t xml:space="preserve"> did not</w:t>
      </w:r>
      <w:r w:rsidR="00DC2CA8" w:rsidRPr="00B86243">
        <w:t xml:space="preserve"> significantly improved model fit</w:t>
      </w:r>
      <w:r w:rsidR="00DC2CA8">
        <w:t xml:space="preserve">. </w:t>
      </w:r>
      <w:r w:rsidRPr="00B86243">
        <w:t xml:space="preserve">Thus, </w:t>
      </w:r>
      <w:r>
        <w:t xml:space="preserve">the </w:t>
      </w:r>
      <w:r w:rsidR="00DC2CA8">
        <w:t>accuracy</w:t>
      </w:r>
      <w:r>
        <w:t xml:space="preserve"> rating</w:t>
      </w:r>
      <w:r w:rsidRPr="00B86243">
        <w:t xml:space="preserve"> was best predicted by </w:t>
      </w:r>
      <w:r w:rsidR="00DC2CA8">
        <w:t>condition</w:t>
      </w:r>
      <w:r w:rsidRPr="00B86243">
        <w:t>.</w:t>
      </w:r>
      <w:r w:rsidR="00DC2CA8" w:rsidRPr="00DC2CA8">
        <w:t xml:space="preserve"> </w:t>
      </w:r>
      <w:r w:rsidR="00E85962">
        <w:t xml:space="preserve">All </w:t>
      </w:r>
      <w:r w:rsidR="00DC2CA8" w:rsidRPr="00B86243">
        <w:t xml:space="preserve">LMM fixed effects </w:t>
      </w:r>
      <w:r w:rsidR="00DC2CA8">
        <w:t xml:space="preserve">of the </w:t>
      </w:r>
      <w:r w:rsidR="001E3215">
        <w:t>translation task are</w:t>
      </w:r>
      <w:r w:rsidR="00DC2CA8" w:rsidRPr="00B86243">
        <w:t xml:space="preserve"> summarized in Table </w:t>
      </w:r>
      <w:r w:rsidR="00DE4B41">
        <w:t>6</w:t>
      </w:r>
      <w:r w:rsidR="00DC2CA8" w:rsidRPr="00B86243">
        <w:t>.</w:t>
      </w:r>
    </w:p>
    <w:p w14:paraId="0D31352B" w14:textId="005515E1" w:rsidR="00BD6463" w:rsidRDefault="00BD6463" w:rsidP="00BD6463">
      <w:pPr>
        <w:pStyle w:val="berschrift3"/>
        <w:suppressLineNumbers/>
      </w:pPr>
      <w:r>
        <w:t>Table 6</w:t>
      </w:r>
    </w:p>
    <w:p w14:paraId="5B3513EE" w14:textId="7484E5A1" w:rsidR="00BD6463" w:rsidRPr="00BD6463" w:rsidRDefault="00BD6463" w:rsidP="00BD6463">
      <w:pPr>
        <w:suppressLineNumbers/>
        <w:rPr>
          <w:i/>
          <w:iCs/>
        </w:rPr>
      </w:pPr>
      <w:r w:rsidRPr="00BD6463">
        <w:rPr>
          <w:i/>
          <w:iCs/>
        </w:rPr>
        <w:t>Summary of the LMM statistics of the translation task</w:t>
      </w:r>
      <w:r w:rsidR="001903BD">
        <w:rPr>
          <w:i/>
          <w:iCs/>
        </w:rPr>
        <w:t>.</w:t>
      </w:r>
    </w:p>
    <w:p w14:paraId="275B1CCC" w14:textId="1F547F16" w:rsidR="006E0E1A" w:rsidRDefault="00BD6463" w:rsidP="007420DB">
      <w:pPr>
        <w:suppressLineNumbers/>
        <w:spacing w:after="0" w:line="480" w:lineRule="auto"/>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220FDF0D" wp14:editId="079C1F2D">
            <wp:extent cx="4238625" cy="3769223"/>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773" cy="3774690"/>
                    </a:xfrm>
                    <a:prstGeom prst="rect">
                      <a:avLst/>
                    </a:prstGeom>
                    <a:noFill/>
                    <a:ln>
                      <a:noFill/>
                    </a:ln>
                  </pic:spPr>
                </pic:pic>
              </a:graphicData>
            </a:graphic>
          </wp:inline>
        </w:drawing>
      </w:r>
    </w:p>
    <w:p w14:paraId="79FFB798" w14:textId="296A5943" w:rsidR="006E0E1A" w:rsidRPr="001F7C93" w:rsidRDefault="00BD6463" w:rsidP="007420DB">
      <w:pPr>
        <w:suppressLineNumbers/>
      </w:pPr>
      <w:r w:rsidRPr="00BD6463">
        <w:rPr>
          <w:i/>
          <w:iCs/>
        </w:rPr>
        <w:t>Note.</w:t>
      </w:r>
      <w:r>
        <w:t xml:space="preserve"> </w:t>
      </w:r>
      <w:proofErr w:type="spellStart"/>
      <w:r w:rsidRPr="00BD6463">
        <w:t>EdE</w:t>
      </w:r>
      <w:proofErr w:type="spellEnd"/>
      <w:r w:rsidRPr="00BD6463">
        <w:t xml:space="preserve"> = edited English, ELF = English as lingua franca, Mul = multilingual control group, </w:t>
      </w:r>
      <w:proofErr w:type="spellStart"/>
      <w:r w:rsidRPr="00BD6463">
        <w:t>TraPro</w:t>
      </w:r>
      <w:proofErr w:type="spellEnd"/>
      <w:r w:rsidRPr="00BD6463">
        <w:t xml:space="preserve"> = professional translators, </w:t>
      </w:r>
      <w:proofErr w:type="spellStart"/>
      <w:r w:rsidRPr="00BD6463">
        <w:t>TraStu</w:t>
      </w:r>
      <w:proofErr w:type="spellEnd"/>
      <w:r w:rsidRPr="00BD6463">
        <w:t xml:space="preserve"> = translation students</w:t>
      </w:r>
      <w:r w:rsidR="001903BD">
        <w:t>.</w:t>
      </w:r>
    </w:p>
    <w:p w14:paraId="5DA67EA4" w14:textId="4F6940B3" w:rsidR="00733094" w:rsidRDefault="001F7C93" w:rsidP="007420DB">
      <w:pPr>
        <w:pStyle w:val="berschrift2"/>
        <w:suppressLineNumbers/>
      </w:pPr>
      <w:r>
        <w:t>EEG results</w:t>
      </w:r>
    </w:p>
    <w:p w14:paraId="7EBC5607" w14:textId="15C315A0" w:rsidR="00733094" w:rsidRDefault="00733094" w:rsidP="007420DB">
      <w:r w:rsidRPr="00B86243">
        <w:t>For the analysis</w:t>
      </w:r>
      <w:r>
        <w:t xml:space="preserve"> of frontal theta</w:t>
      </w:r>
      <w:r w:rsidR="00E2762F">
        <w:t xml:space="preserve"> power</w:t>
      </w:r>
      <w:r>
        <w:t>, including</w:t>
      </w:r>
      <w:r w:rsidRPr="00E232DE">
        <w:t xml:space="preserve"> </w:t>
      </w:r>
      <w:r w:rsidRPr="00B86243">
        <w:t xml:space="preserve">a fixed effect for </w:t>
      </w:r>
      <w:r>
        <w:t xml:space="preserve">task </w:t>
      </w:r>
      <w:r w:rsidRPr="00B86243">
        <w:t>significantly improved model fit</w:t>
      </w:r>
      <w:r>
        <w:t xml:space="preserve"> </w:t>
      </w:r>
      <w:r w:rsidRPr="00B86243">
        <w:t>(∆Χ</w:t>
      </w:r>
      <w:r w:rsidRPr="00B86243">
        <w:rPr>
          <w:vertAlign w:val="superscript"/>
        </w:rPr>
        <w:t>2</w:t>
      </w:r>
      <w:r w:rsidRPr="00B86243">
        <w:t xml:space="preserve"> = </w:t>
      </w:r>
      <w:r>
        <w:t>9.646</w:t>
      </w:r>
      <w:r w:rsidRPr="00B86243">
        <w:t xml:space="preserve">, </w:t>
      </w:r>
      <w:r w:rsidRPr="00B86243">
        <w:rPr>
          <w:i/>
        </w:rPr>
        <w:t xml:space="preserve">p </w:t>
      </w:r>
      <w:r>
        <w:rPr>
          <w:i/>
        </w:rPr>
        <w:t>=</w:t>
      </w:r>
      <w:r w:rsidRPr="00B86243">
        <w:t xml:space="preserve"> </w:t>
      </w:r>
      <w:r>
        <w:t>0</w:t>
      </w:r>
      <w:r w:rsidRPr="00B86243">
        <w:t>.</w:t>
      </w:r>
      <w:r>
        <w:t>008</w:t>
      </w:r>
      <w:r w:rsidRPr="00B86243">
        <w:t>)</w:t>
      </w:r>
      <w:r w:rsidR="00E85962">
        <w:t>,</w:t>
      </w:r>
      <w:r w:rsidRPr="00BD0C53">
        <w:t xml:space="preserve"> </w:t>
      </w:r>
      <w:r w:rsidRPr="00B86243">
        <w:t xml:space="preserve">indicating </w:t>
      </w:r>
      <w:r>
        <w:t>higher theta activity in the copying</w:t>
      </w:r>
      <w:r w:rsidRPr="00B86243">
        <w:t xml:space="preserve"> (</w:t>
      </w:r>
      <w:r w:rsidRPr="00B86243">
        <w:rPr>
          <w:i/>
        </w:rPr>
        <w:t>β</w:t>
      </w:r>
      <w:r w:rsidRPr="00B86243">
        <w:t xml:space="preserve"> = </w:t>
      </w:r>
      <w:r>
        <w:t>0.106</w:t>
      </w:r>
      <w:r w:rsidRPr="00B86243">
        <w:t>)</w:t>
      </w:r>
      <w:r>
        <w:t xml:space="preserve"> and translating task</w:t>
      </w:r>
      <w:r w:rsidR="00E2762F">
        <w:t>s</w:t>
      </w:r>
      <w:r>
        <w:t xml:space="preserve"> </w:t>
      </w:r>
      <w:r w:rsidRPr="00B86243">
        <w:t>(</w:t>
      </w:r>
      <w:r w:rsidRPr="00B86243">
        <w:rPr>
          <w:i/>
        </w:rPr>
        <w:t>β</w:t>
      </w:r>
      <w:r w:rsidRPr="00B86243">
        <w:t xml:space="preserve"> = </w:t>
      </w:r>
      <w:r>
        <w:t>0.081</w:t>
      </w:r>
      <w:r w:rsidRPr="00B86243">
        <w:t>)</w:t>
      </w:r>
      <w:r>
        <w:t xml:space="preserve"> </w:t>
      </w:r>
      <w:r w:rsidRPr="00B86243">
        <w:t>compared to</w:t>
      </w:r>
      <w:r>
        <w:t xml:space="preserve"> the reading task. </w:t>
      </w:r>
      <w:r w:rsidRPr="00B86243">
        <w:t>Introducing a fixed effect for</w:t>
      </w:r>
      <w:r>
        <w:t xml:space="preserve"> text </w:t>
      </w:r>
      <w:r w:rsidRPr="00B86243">
        <w:t>(∆Χ</w:t>
      </w:r>
      <w:r w:rsidRPr="00B86243">
        <w:rPr>
          <w:vertAlign w:val="superscript"/>
        </w:rPr>
        <w:t>2</w:t>
      </w:r>
      <w:r w:rsidRPr="00B86243">
        <w:t xml:space="preserve"> = </w:t>
      </w:r>
      <w:r>
        <w:t>1.408</w:t>
      </w:r>
      <w:r w:rsidRPr="00B86243">
        <w:t xml:space="preserve">, </w:t>
      </w:r>
      <w:r w:rsidRPr="00B86243">
        <w:rPr>
          <w:i/>
        </w:rPr>
        <w:t xml:space="preserve">p </w:t>
      </w:r>
      <w:r>
        <w:rPr>
          <w:i/>
        </w:rPr>
        <w:t>=</w:t>
      </w:r>
      <w:r w:rsidRPr="00B86243">
        <w:t xml:space="preserve"> </w:t>
      </w:r>
      <w:r>
        <w:t>0</w:t>
      </w:r>
      <w:r w:rsidRPr="00B86243">
        <w:t>.</w:t>
      </w:r>
      <w:r>
        <w:t>235</w:t>
      </w:r>
      <w:r w:rsidRPr="00B86243">
        <w:t>)</w:t>
      </w:r>
      <w:r w:rsidR="002717A8">
        <w:t xml:space="preserve">, </w:t>
      </w:r>
      <w:r>
        <w:t xml:space="preserve">condition </w:t>
      </w:r>
      <w:r w:rsidRPr="00B86243">
        <w:t>(∆Χ</w:t>
      </w:r>
      <w:r w:rsidRPr="00B86243">
        <w:rPr>
          <w:vertAlign w:val="superscript"/>
        </w:rPr>
        <w:t>2</w:t>
      </w:r>
      <w:r w:rsidRPr="00B86243">
        <w:t xml:space="preserve"> = </w:t>
      </w:r>
      <w:r w:rsidR="005C6A0B">
        <w:t>0</w:t>
      </w:r>
      <w:r>
        <w:t>.</w:t>
      </w:r>
      <w:r w:rsidR="005C6A0B">
        <w:t>310</w:t>
      </w:r>
      <w:r w:rsidRPr="00B86243">
        <w:t xml:space="preserve">, </w:t>
      </w:r>
      <w:r w:rsidRPr="00B86243">
        <w:rPr>
          <w:i/>
        </w:rPr>
        <w:t xml:space="preserve">p </w:t>
      </w:r>
      <w:r>
        <w:rPr>
          <w:i/>
        </w:rPr>
        <w:t>=</w:t>
      </w:r>
      <w:r w:rsidRPr="00B86243">
        <w:t xml:space="preserve"> </w:t>
      </w:r>
      <w:r>
        <w:t>0</w:t>
      </w:r>
      <w:r w:rsidRPr="00B86243">
        <w:t>.</w:t>
      </w:r>
      <w:r w:rsidR="005C6A0B">
        <w:t>577</w:t>
      </w:r>
      <w:r w:rsidRPr="00B86243">
        <w:t>)</w:t>
      </w:r>
      <w:r w:rsidR="002717A8">
        <w:t xml:space="preserve"> as well as </w:t>
      </w:r>
      <w:r w:rsidR="00E2762F">
        <w:t xml:space="preserve">for </w:t>
      </w:r>
      <w:r w:rsidR="002717A8">
        <w:t xml:space="preserve">group </w:t>
      </w:r>
      <w:r w:rsidR="002717A8" w:rsidRPr="00B86243">
        <w:t>(∆Χ</w:t>
      </w:r>
      <w:r w:rsidR="002717A8" w:rsidRPr="00B86243">
        <w:rPr>
          <w:vertAlign w:val="superscript"/>
        </w:rPr>
        <w:t>2</w:t>
      </w:r>
      <w:r w:rsidR="002717A8" w:rsidRPr="00B86243">
        <w:t xml:space="preserve"> = </w:t>
      </w:r>
      <w:r w:rsidR="002717A8">
        <w:t>3.640</w:t>
      </w:r>
      <w:r w:rsidR="002717A8" w:rsidRPr="00B86243">
        <w:t xml:space="preserve">, </w:t>
      </w:r>
      <w:r w:rsidR="002717A8" w:rsidRPr="00B86243">
        <w:rPr>
          <w:i/>
        </w:rPr>
        <w:t xml:space="preserve">p </w:t>
      </w:r>
      <w:r w:rsidR="002717A8">
        <w:rPr>
          <w:i/>
        </w:rPr>
        <w:t>=</w:t>
      </w:r>
      <w:r w:rsidR="002717A8" w:rsidRPr="00B86243">
        <w:t xml:space="preserve"> </w:t>
      </w:r>
      <w:r w:rsidR="002717A8">
        <w:t>0</w:t>
      </w:r>
      <w:r w:rsidR="002717A8" w:rsidRPr="00B86243">
        <w:t>.</w:t>
      </w:r>
      <w:r w:rsidR="002717A8">
        <w:t>162</w:t>
      </w:r>
      <w:r w:rsidR="002717A8" w:rsidRPr="00B86243">
        <w:t>)</w:t>
      </w:r>
      <w:r>
        <w:t xml:space="preserve"> did not</w:t>
      </w:r>
      <w:r w:rsidRPr="00B86243">
        <w:t xml:space="preserve"> significantly improved model fit</w:t>
      </w:r>
      <w:r>
        <w:t xml:space="preserve">. </w:t>
      </w:r>
      <w:r w:rsidR="002717A8">
        <w:t>However, a</w:t>
      </w:r>
      <w:r w:rsidR="005C6A0B">
        <w:t>dding</w:t>
      </w:r>
      <w:r w:rsidR="005C6A0B" w:rsidRPr="005C6A0B">
        <w:t xml:space="preserve"> </w:t>
      </w:r>
      <w:r w:rsidR="005C6A0B" w:rsidRPr="00B86243">
        <w:t>a</w:t>
      </w:r>
      <w:r w:rsidR="002717A8">
        <w:t xml:space="preserve">n interaction between task and group </w:t>
      </w:r>
      <w:r w:rsidR="005C6A0B" w:rsidRPr="00B86243">
        <w:t>significantly improved model fit</w:t>
      </w:r>
      <w:r w:rsidR="005C6A0B">
        <w:t xml:space="preserve"> </w:t>
      </w:r>
      <w:r w:rsidR="002717A8" w:rsidRPr="00B86243">
        <w:t>(∆Χ</w:t>
      </w:r>
      <w:r w:rsidR="002717A8" w:rsidRPr="00B86243">
        <w:rPr>
          <w:vertAlign w:val="superscript"/>
        </w:rPr>
        <w:t>2</w:t>
      </w:r>
      <w:r w:rsidR="002717A8" w:rsidRPr="00B86243">
        <w:t xml:space="preserve"> = </w:t>
      </w:r>
      <w:r w:rsidR="002717A8">
        <w:t>14.623</w:t>
      </w:r>
      <w:r w:rsidR="002717A8" w:rsidRPr="00B86243">
        <w:t xml:space="preserve">, </w:t>
      </w:r>
      <w:r w:rsidR="002717A8" w:rsidRPr="00B86243">
        <w:rPr>
          <w:i/>
        </w:rPr>
        <w:t xml:space="preserve">p </w:t>
      </w:r>
      <w:r w:rsidR="002717A8">
        <w:rPr>
          <w:i/>
        </w:rPr>
        <w:t>=</w:t>
      </w:r>
      <w:r w:rsidR="002717A8" w:rsidRPr="00B86243">
        <w:t xml:space="preserve"> </w:t>
      </w:r>
      <w:r w:rsidR="002717A8">
        <w:t>0</w:t>
      </w:r>
      <w:r w:rsidR="002717A8" w:rsidRPr="00B86243">
        <w:t>.</w:t>
      </w:r>
      <w:r w:rsidR="002717A8">
        <w:t xml:space="preserve">006). </w:t>
      </w:r>
      <w:r w:rsidR="00A278C9">
        <w:t>In the reading task, the group</w:t>
      </w:r>
      <w:r w:rsidR="00E2762F">
        <w:t>s</w:t>
      </w:r>
      <w:r w:rsidR="00A278C9">
        <w:t xml:space="preserve"> of </w:t>
      </w:r>
      <w:proofErr w:type="spellStart"/>
      <w:r w:rsidR="00A278C9">
        <w:t>TraPro</w:t>
      </w:r>
      <w:proofErr w:type="spellEnd"/>
      <w:r w:rsidR="00A278C9">
        <w:t xml:space="preserve"> revealed lower theta </w:t>
      </w:r>
      <w:r w:rsidR="00E2762F">
        <w:t>power</w:t>
      </w:r>
      <w:r w:rsidR="00A278C9">
        <w:t xml:space="preserve"> (</w:t>
      </w:r>
      <w:r w:rsidR="00A278C9" w:rsidRPr="00B86243">
        <w:rPr>
          <w:i/>
        </w:rPr>
        <w:t>β</w:t>
      </w:r>
      <w:r w:rsidR="00A278C9" w:rsidRPr="00B86243">
        <w:t xml:space="preserve"> = </w:t>
      </w:r>
      <w:r w:rsidR="00A278C9">
        <w:t>-0.105</w:t>
      </w:r>
      <w:r w:rsidR="00A278C9" w:rsidRPr="00B86243">
        <w:t>)</w:t>
      </w:r>
      <w:r w:rsidR="00A278C9">
        <w:t xml:space="preserve"> compared to the Mul group, whereas the group of </w:t>
      </w:r>
      <w:proofErr w:type="spellStart"/>
      <w:r w:rsidR="00A278C9">
        <w:t>TraStu</w:t>
      </w:r>
      <w:proofErr w:type="spellEnd"/>
      <w:r w:rsidR="00A278C9">
        <w:t xml:space="preserve"> revealed higher theta </w:t>
      </w:r>
      <w:r w:rsidR="00586AEA">
        <w:t>power</w:t>
      </w:r>
      <w:r w:rsidR="00A278C9">
        <w:t xml:space="preserve"> </w:t>
      </w:r>
      <w:r w:rsidR="00A278C9" w:rsidRPr="00B86243">
        <w:t>(</w:t>
      </w:r>
      <w:r w:rsidR="00A278C9" w:rsidRPr="00B86243">
        <w:rPr>
          <w:i/>
        </w:rPr>
        <w:t>β</w:t>
      </w:r>
      <w:r w:rsidR="00A278C9" w:rsidRPr="00B86243">
        <w:t xml:space="preserve"> = </w:t>
      </w:r>
      <w:r w:rsidR="00A278C9">
        <w:t>0.186</w:t>
      </w:r>
      <w:r w:rsidR="00A278C9" w:rsidRPr="00B86243">
        <w:t>)</w:t>
      </w:r>
      <w:r w:rsidR="00A278C9">
        <w:t>. In the cop</w:t>
      </w:r>
      <w:r w:rsidR="00A278C9">
        <w:lastRenderedPageBreak/>
        <w:t xml:space="preserve">ying task, the </w:t>
      </w:r>
      <w:proofErr w:type="spellStart"/>
      <w:r w:rsidR="00A278C9">
        <w:t>TraPro</w:t>
      </w:r>
      <w:proofErr w:type="spellEnd"/>
      <w:r w:rsidR="00A278C9">
        <w:t xml:space="preserve"> </w:t>
      </w:r>
      <w:r w:rsidR="00A278C9" w:rsidRPr="00B86243">
        <w:t>(</w:t>
      </w:r>
      <w:r w:rsidR="00A278C9" w:rsidRPr="00B86243">
        <w:rPr>
          <w:i/>
        </w:rPr>
        <w:t>β</w:t>
      </w:r>
      <w:r w:rsidR="00A278C9" w:rsidRPr="00B86243">
        <w:t xml:space="preserve"> = </w:t>
      </w:r>
      <w:r w:rsidR="00A278C9">
        <w:t>0.070</w:t>
      </w:r>
      <w:r w:rsidR="00A278C9" w:rsidRPr="00B86243">
        <w:t>)</w:t>
      </w:r>
      <w:r w:rsidR="00A278C9">
        <w:t xml:space="preserve"> and </w:t>
      </w:r>
      <w:proofErr w:type="spellStart"/>
      <w:r w:rsidR="00A278C9">
        <w:t>TraStu</w:t>
      </w:r>
      <w:proofErr w:type="spellEnd"/>
      <w:r w:rsidR="00A278C9">
        <w:t xml:space="preserve"> (</w:t>
      </w:r>
      <w:r w:rsidR="00A278C9" w:rsidRPr="00B86243">
        <w:rPr>
          <w:i/>
        </w:rPr>
        <w:t>β</w:t>
      </w:r>
      <w:r w:rsidR="00A278C9" w:rsidRPr="00B86243">
        <w:t xml:space="preserve"> = </w:t>
      </w:r>
      <w:r w:rsidR="00A278C9">
        <w:t>0.070</w:t>
      </w:r>
      <w:r w:rsidR="00A278C9" w:rsidRPr="00B86243">
        <w:t>)</w:t>
      </w:r>
      <w:r w:rsidR="00A278C9">
        <w:t xml:space="preserve"> were reflected by higher theta </w:t>
      </w:r>
      <w:r w:rsidR="00586AEA">
        <w:t>power</w:t>
      </w:r>
      <w:r w:rsidR="00A278C9">
        <w:t xml:space="preserve"> compared to the Mul group. In the translating task, the </w:t>
      </w:r>
      <w:proofErr w:type="spellStart"/>
      <w:r w:rsidR="00A278C9">
        <w:t>TraPro</w:t>
      </w:r>
      <w:proofErr w:type="spellEnd"/>
      <w:r w:rsidR="00A278C9">
        <w:t xml:space="preserve"> </w:t>
      </w:r>
      <w:r w:rsidR="00A278C9" w:rsidRPr="00B86243">
        <w:t>(</w:t>
      </w:r>
      <w:r w:rsidR="00A278C9" w:rsidRPr="00B86243">
        <w:rPr>
          <w:i/>
        </w:rPr>
        <w:t>β</w:t>
      </w:r>
      <w:r w:rsidR="00A278C9" w:rsidRPr="00B86243">
        <w:t xml:space="preserve"> = </w:t>
      </w:r>
      <w:r w:rsidR="00A278C9">
        <w:t>-0.030</w:t>
      </w:r>
      <w:r w:rsidR="00A278C9" w:rsidRPr="00B86243">
        <w:t>)</w:t>
      </w:r>
      <w:r w:rsidR="00A278C9">
        <w:t xml:space="preserve"> showed lower theta </w:t>
      </w:r>
      <w:r w:rsidR="00586AEA">
        <w:t>power</w:t>
      </w:r>
      <w:r w:rsidR="00A278C9">
        <w:t xml:space="preserve"> compared to the Mul group, whereas the </w:t>
      </w:r>
      <w:proofErr w:type="spellStart"/>
      <w:r w:rsidR="00A278C9">
        <w:t>TraStu</w:t>
      </w:r>
      <w:proofErr w:type="spellEnd"/>
      <w:r w:rsidR="00A278C9">
        <w:t xml:space="preserve"> group (</w:t>
      </w:r>
      <w:r w:rsidR="00A278C9" w:rsidRPr="00B86243">
        <w:rPr>
          <w:i/>
        </w:rPr>
        <w:t>β</w:t>
      </w:r>
      <w:r w:rsidR="00A278C9" w:rsidRPr="00B86243">
        <w:t xml:space="preserve"> =</w:t>
      </w:r>
      <w:r w:rsidR="00A278C9">
        <w:t xml:space="preserve"> 0.070) </w:t>
      </w:r>
      <w:r w:rsidR="00586AEA">
        <w:t>revealed</w:t>
      </w:r>
      <w:r w:rsidR="00A278C9">
        <w:t xml:space="preserve"> higher theta </w:t>
      </w:r>
      <w:r w:rsidR="00586AEA">
        <w:t>power</w:t>
      </w:r>
      <w:r w:rsidR="00A278C9">
        <w:t xml:space="preserve">. </w:t>
      </w:r>
      <w:r w:rsidR="00A278C9" w:rsidRPr="00B86243">
        <w:t xml:space="preserve">Thus, </w:t>
      </w:r>
      <w:r w:rsidR="00A278C9">
        <w:t>the frontal theta</w:t>
      </w:r>
      <w:r w:rsidR="00A278C9" w:rsidRPr="00B86243">
        <w:t xml:space="preserve"> </w:t>
      </w:r>
      <w:r w:rsidR="00A278C9">
        <w:t xml:space="preserve">activity </w:t>
      </w:r>
      <w:r w:rsidR="00A278C9" w:rsidRPr="00B86243">
        <w:t xml:space="preserve">was best predicted by </w:t>
      </w:r>
      <w:r w:rsidR="00A278C9">
        <w:t>task, group, and the interaction between group and task</w:t>
      </w:r>
      <w:r w:rsidR="00A278C9" w:rsidRPr="00B86243">
        <w:t>.</w:t>
      </w:r>
    </w:p>
    <w:p w14:paraId="484657E5" w14:textId="557C54C3" w:rsidR="00E037E3" w:rsidRDefault="00632A0C" w:rsidP="00E037E3">
      <w:r w:rsidRPr="00B86243">
        <w:t>For the analysis</w:t>
      </w:r>
      <w:r>
        <w:t xml:space="preserve"> of parietal alpha</w:t>
      </w:r>
      <w:r w:rsidR="00586AEA">
        <w:t xml:space="preserve"> power</w:t>
      </w:r>
      <w:r>
        <w:t>, including</w:t>
      </w:r>
      <w:r w:rsidRPr="00E232DE">
        <w:t xml:space="preserve"> </w:t>
      </w:r>
      <w:r w:rsidRPr="00B86243">
        <w:t xml:space="preserve">a fixed effect for fixed effect </w:t>
      </w:r>
      <w:r>
        <w:t xml:space="preserve">for task </w:t>
      </w:r>
      <w:r w:rsidRPr="00B86243">
        <w:t>(∆Χ</w:t>
      </w:r>
      <w:r w:rsidRPr="00B86243">
        <w:rPr>
          <w:vertAlign w:val="superscript"/>
        </w:rPr>
        <w:t>2</w:t>
      </w:r>
      <w:r w:rsidRPr="00B86243">
        <w:t xml:space="preserve"> = </w:t>
      </w:r>
      <w:r>
        <w:t>4.223</w:t>
      </w:r>
      <w:r w:rsidRPr="00B86243">
        <w:t xml:space="preserve">, </w:t>
      </w:r>
      <w:r w:rsidRPr="00B86243">
        <w:rPr>
          <w:i/>
        </w:rPr>
        <w:t xml:space="preserve">p </w:t>
      </w:r>
      <w:r>
        <w:rPr>
          <w:i/>
        </w:rPr>
        <w:t>=</w:t>
      </w:r>
      <w:r w:rsidRPr="00B86243">
        <w:t xml:space="preserve"> </w:t>
      </w:r>
      <w:r>
        <w:t>0</w:t>
      </w:r>
      <w:r w:rsidRPr="00B86243">
        <w:t>.</w:t>
      </w:r>
      <w:r>
        <w:t>121</w:t>
      </w:r>
      <w:r w:rsidRPr="00B86243">
        <w:t>)</w:t>
      </w:r>
      <w:r>
        <w:t xml:space="preserve">, text </w:t>
      </w:r>
      <w:r w:rsidRPr="00B86243">
        <w:t>(∆Χ</w:t>
      </w:r>
      <w:r w:rsidRPr="00B86243">
        <w:rPr>
          <w:vertAlign w:val="superscript"/>
        </w:rPr>
        <w:t>2</w:t>
      </w:r>
      <w:r w:rsidRPr="00B86243">
        <w:t xml:space="preserve"> = </w:t>
      </w:r>
      <w:r>
        <w:t>0.650</w:t>
      </w:r>
      <w:r w:rsidRPr="00B86243">
        <w:t xml:space="preserve">, </w:t>
      </w:r>
      <w:r w:rsidRPr="00B86243">
        <w:rPr>
          <w:i/>
        </w:rPr>
        <w:t xml:space="preserve">p </w:t>
      </w:r>
      <w:r>
        <w:rPr>
          <w:i/>
        </w:rPr>
        <w:t>=</w:t>
      </w:r>
      <w:r w:rsidRPr="00B86243">
        <w:t xml:space="preserve"> </w:t>
      </w:r>
      <w:r>
        <w:t>0</w:t>
      </w:r>
      <w:r w:rsidRPr="00B86243">
        <w:t>.</w:t>
      </w:r>
      <w:r>
        <w:t>420</w:t>
      </w:r>
      <w:r w:rsidRPr="00B86243">
        <w:t>)</w:t>
      </w:r>
      <w:r>
        <w:t xml:space="preserve">, condition </w:t>
      </w:r>
      <w:r w:rsidRPr="00B86243">
        <w:t>(∆Χ</w:t>
      </w:r>
      <w:r w:rsidRPr="00B86243">
        <w:rPr>
          <w:vertAlign w:val="superscript"/>
        </w:rPr>
        <w:t>2</w:t>
      </w:r>
      <w:r w:rsidRPr="00B86243">
        <w:t xml:space="preserve"> = </w:t>
      </w:r>
      <w:r>
        <w:t>0.544</w:t>
      </w:r>
      <w:r w:rsidRPr="00B86243">
        <w:t xml:space="preserve">, </w:t>
      </w:r>
      <w:r w:rsidRPr="00B86243">
        <w:rPr>
          <w:i/>
        </w:rPr>
        <w:t xml:space="preserve">p </w:t>
      </w:r>
      <w:r>
        <w:rPr>
          <w:i/>
        </w:rPr>
        <w:t>=</w:t>
      </w:r>
      <w:r w:rsidRPr="00B86243">
        <w:t xml:space="preserve"> </w:t>
      </w:r>
      <w:r>
        <w:t>0</w:t>
      </w:r>
      <w:r w:rsidRPr="00B86243">
        <w:t>.</w:t>
      </w:r>
      <w:r>
        <w:t>461</w:t>
      </w:r>
      <w:r w:rsidRPr="00B86243">
        <w:t>)</w:t>
      </w:r>
      <w:r>
        <w:t xml:space="preserve"> as well as group </w:t>
      </w:r>
      <w:r w:rsidRPr="00B86243">
        <w:t>(∆Χ</w:t>
      </w:r>
      <w:r w:rsidRPr="00B86243">
        <w:rPr>
          <w:vertAlign w:val="superscript"/>
        </w:rPr>
        <w:t>2</w:t>
      </w:r>
      <w:r w:rsidRPr="00B86243">
        <w:t xml:space="preserve"> = </w:t>
      </w:r>
      <w:r>
        <w:t>0.174</w:t>
      </w:r>
      <w:r w:rsidRPr="00B86243">
        <w:t xml:space="preserve">, </w:t>
      </w:r>
      <w:r w:rsidRPr="00B86243">
        <w:rPr>
          <w:i/>
        </w:rPr>
        <w:t xml:space="preserve">p </w:t>
      </w:r>
      <w:r>
        <w:rPr>
          <w:i/>
        </w:rPr>
        <w:t>=</w:t>
      </w:r>
      <w:r w:rsidRPr="00B86243">
        <w:t xml:space="preserve"> </w:t>
      </w:r>
      <w:r>
        <w:t>0</w:t>
      </w:r>
      <w:r w:rsidRPr="00B86243">
        <w:t>.</w:t>
      </w:r>
      <w:r>
        <w:t>917</w:t>
      </w:r>
      <w:r w:rsidRPr="00B86243">
        <w:t>)</w:t>
      </w:r>
      <w:r>
        <w:t xml:space="preserve"> did not</w:t>
      </w:r>
      <w:r w:rsidRPr="00B86243">
        <w:t xml:space="preserve"> significantly improved model fit</w:t>
      </w:r>
      <w:r>
        <w:t xml:space="preserve">. </w:t>
      </w:r>
      <w:r w:rsidR="007318C7" w:rsidRPr="00B86243">
        <w:t xml:space="preserve">Thus, </w:t>
      </w:r>
      <w:r w:rsidR="007318C7">
        <w:t>the parietal alpha</w:t>
      </w:r>
      <w:r w:rsidR="007318C7" w:rsidRPr="00B86243">
        <w:t xml:space="preserve"> </w:t>
      </w:r>
      <w:r w:rsidR="00586AEA">
        <w:t>power</w:t>
      </w:r>
      <w:r w:rsidR="007318C7">
        <w:t xml:space="preserve"> </w:t>
      </w:r>
      <w:r w:rsidR="007318C7" w:rsidRPr="00B86243">
        <w:t xml:space="preserve">was best predicted by </w:t>
      </w:r>
      <w:r w:rsidR="007318C7">
        <w:t>the null model</w:t>
      </w:r>
      <w:r w:rsidR="007318C7" w:rsidRPr="00B86243">
        <w:t xml:space="preserve">. </w:t>
      </w:r>
      <w:r w:rsidR="007318C7">
        <w:t xml:space="preserve">All </w:t>
      </w:r>
      <w:r w:rsidR="007318C7" w:rsidRPr="00B86243">
        <w:t xml:space="preserve">LMM fixed effects </w:t>
      </w:r>
      <w:r w:rsidR="007318C7">
        <w:t>of the EEG parameters are</w:t>
      </w:r>
      <w:r w:rsidR="007318C7" w:rsidRPr="00B86243">
        <w:t xml:space="preserve"> summarized in Table </w:t>
      </w:r>
      <w:r w:rsidR="00DE4B41">
        <w:t>7</w:t>
      </w:r>
      <w:r w:rsidR="007318C7">
        <w:t xml:space="preserve"> and the results for the theta power visualized in Figure </w:t>
      </w:r>
      <w:r w:rsidR="00DE4B41">
        <w:t>3</w:t>
      </w:r>
      <w:r w:rsidR="007318C7">
        <w:t>.</w:t>
      </w:r>
      <w:r w:rsidR="00E037E3">
        <w:br w:type="page"/>
      </w:r>
    </w:p>
    <w:p w14:paraId="42638399" w14:textId="00232997" w:rsidR="00733094" w:rsidRDefault="009C5056" w:rsidP="009C5056">
      <w:pPr>
        <w:pStyle w:val="berschrift3"/>
        <w:suppressLineNumbers/>
      </w:pPr>
      <w:r>
        <w:rPr>
          <w:noProof/>
        </w:rPr>
        <w:lastRenderedPageBreak/>
        <w:t>Table 7</w:t>
      </w:r>
    </w:p>
    <w:p w14:paraId="4C429882" w14:textId="3BC444D7" w:rsidR="009C5056" w:rsidRPr="009C5056" w:rsidRDefault="009C5056" w:rsidP="009C5056">
      <w:pPr>
        <w:suppressLineNumbers/>
        <w:rPr>
          <w:i/>
          <w:iCs/>
        </w:rPr>
      </w:pPr>
      <w:r w:rsidRPr="009C5056">
        <w:rPr>
          <w:i/>
          <w:iCs/>
        </w:rPr>
        <w:t>Summary of the LMM statistics of the EEG data</w:t>
      </w:r>
      <w:r w:rsidR="001903BD">
        <w:rPr>
          <w:i/>
          <w:iCs/>
        </w:rPr>
        <w:t>.</w:t>
      </w:r>
    </w:p>
    <w:p w14:paraId="3C1F4164" w14:textId="77777777" w:rsidR="009C5056" w:rsidRDefault="009C5056" w:rsidP="009C5056">
      <w:pPr>
        <w:suppressLineNumbers/>
        <w:spacing w:after="0" w:line="480" w:lineRule="auto"/>
        <w:rPr>
          <w:rFonts w:ascii="Times New Roman" w:hAnsi="Times New Roman" w:cs="Times New Roman"/>
          <w:i/>
          <w:iCs/>
          <w:szCs w:val="24"/>
        </w:rPr>
      </w:pPr>
      <w:r>
        <w:rPr>
          <w:rFonts w:ascii="Times New Roman" w:hAnsi="Times New Roman" w:cs="Times New Roman"/>
          <w:i/>
          <w:iCs/>
          <w:noProof/>
          <w:szCs w:val="24"/>
        </w:rPr>
        <w:drawing>
          <wp:inline distT="0" distB="0" distL="0" distR="0" wp14:anchorId="5919A91C" wp14:editId="5B37CA2A">
            <wp:extent cx="4810125" cy="5901163"/>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1714" cy="5903112"/>
                    </a:xfrm>
                    <a:prstGeom prst="rect">
                      <a:avLst/>
                    </a:prstGeom>
                    <a:noFill/>
                    <a:ln>
                      <a:noFill/>
                    </a:ln>
                  </pic:spPr>
                </pic:pic>
              </a:graphicData>
            </a:graphic>
          </wp:inline>
        </w:drawing>
      </w:r>
    </w:p>
    <w:p w14:paraId="5EC8B586" w14:textId="3E8DEB35" w:rsidR="00E037E3" w:rsidRPr="00E037E3" w:rsidRDefault="009C5056" w:rsidP="00E037E3">
      <w:pPr>
        <w:suppressLineNumbers/>
      </w:pPr>
      <w:r w:rsidRPr="009C5056">
        <w:rPr>
          <w:i/>
          <w:iCs/>
        </w:rPr>
        <w:t>Note.</w:t>
      </w:r>
      <w:r w:rsidRPr="009C5056">
        <w:t xml:space="preserve"> Mul = multilingual control group, </w:t>
      </w:r>
      <w:proofErr w:type="spellStart"/>
      <w:r w:rsidRPr="009C5056">
        <w:t>TraPro</w:t>
      </w:r>
      <w:proofErr w:type="spellEnd"/>
      <w:r w:rsidRPr="009C5056">
        <w:t xml:space="preserve"> = professional translators, </w:t>
      </w:r>
      <w:proofErr w:type="spellStart"/>
      <w:r w:rsidRPr="009C5056">
        <w:t>TraStu</w:t>
      </w:r>
      <w:proofErr w:type="spellEnd"/>
      <w:r w:rsidRPr="009C5056">
        <w:t xml:space="preserve"> = translation students</w:t>
      </w:r>
      <w:r w:rsidR="008F24E0">
        <w:t xml:space="preserve">. </w:t>
      </w:r>
      <w:r w:rsidR="008F24E0" w:rsidRPr="001903BD">
        <w:t>Intercept values reflect the Mul group in the reading task.</w:t>
      </w:r>
      <w:r w:rsidR="00E037E3">
        <w:br w:type="page"/>
      </w:r>
    </w:p>
    <w:p w14:paraId="471B19E6" w14:textId="37915DD0" w:rsidR="009C5056" w:rsidRDefault="009C5056" w:rsidP="001B7361">
      <w:pPr>
        <w:pStyle w:val="berschrift3"/>
        <w:suppressLineNumbers/>
      </w:pPr>
      <w:r>
        <w:lastRenderedPageBreak/>
        <w:t>Figure 3</w:t>
      </w:r>
    </w:p>
    <w:p w14:paraId="29F3CEC0" w14:textId="40545D8A" w:rsidR="009C5056" w:rsidRPr="009C5056" w:rsidRDefault="009C5056" w:rsidP="009C5056">
      <w:pPr>
        <w:suppressLineNumbers/>
        <w:rPr>
          <w:i/>
          <w:iCs/>
        </w:rPr>
      </w:pPr>
      <w:r w:rsidRPr="009C5056">
        <w:rPr>
          <w:i/>
          <w:iCs/>
        </w:rPr>
        <w:t>Boxplot</w:t>
      </w:r>
      <w:r w:rsidR="00586AEA">
        <w:rPr>
          <w:i/>
          <w:iCs/>
        </w:rPr>
        <w:t>s</w:t>
      </w:r>
      <w:r w:rsidRPr="009C5056">
        <w:rPr>
          <w:i/>
          <w:iCs/>
        </w:rPr>
        <w:t xml:space="preserve"> and </w:t>
      </w:r>
      <w:r w:rsidR="004B62E5">
        <w:rPr>
          <w:i/>
          <w:iCs/>
        </w:rPr>
        <w:t>individual values</w:t>
      </w:r>
      <w:r w:rsidRPr="009C5056">
        <w:rPr>
          <w:i/>
          <w:iCs/>
        </w:rPr>
        <w:t xml:space="preserve"> of</w:t>
      </w:r>
      <w:r w:rsidR="005E54DD">
        <w:rPr>
          <w:i/>
          <w:iCs/>
        </w:rPr>
        <w:t xml:space="preserve"> frontal</w:t>
      </w:r>
      <w:r w:rsidRPr="009C5056">
        <w:rPr>
          <w:i/>
          <w:iCs/>
        </w:rPr>
        <w:t xml:space="preserve"> theta power in the reading, copying, and translation task</w:t>
      </w:r>
      <w:r w:rsidR="00586AEA">
        <w:rPr>
          <w:i/>
          <w:iCs/>
        </w:rPr>
        <w:t>s</w:t>
      </w:r>
      <w:r w:rsidRPr="009C5056">
        <w:rPr>
          <w:i/>
          <w:iCs/>
        </w:rPr>
        <w:t xml:space="preserve"> across all groups</w:t>
      </w:r>
    </w:p>
    <w:p w14:paraId="39361811" w14:textId="664D7981" w:rsidR="00733094" w:rsidRDefault="003D6036" w:rsidP="007420DB">
      <w:pPr>
        <w:suppressLineNumbers/>
        <w:spacing w:after="0" w:line="480" w:lineRule="auto"/>
        <w:rPr>
          <w:rFonts w:ascii="Times New Roman" w:hAnsi="Times New Roman" w:cs="Times New Roman"/>
          <w:b/>
          <w:bCs/>
          <w:szCs w:val="24"/>
        </w:rPr>
      </w:pPr>
      <w:r>
        <w:rPr>
          <w:i/>
          <w:iCs/>
          <w:noProof/>
        </w:rPr>
        <w:drawing>
          <wp:inline distT="0" distB="0" distL="0" distR="0" wp14:anchorId="46F9C7FB" wp14:editId="4FF7450A">
            <wp:extent cx="6044540" cy="36343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3571" cy="3639767"/>
                    </a:xfrm>
                    <a:prstGeom prst="rect">
                      <a:avLst/>
                    </a:prstGeom>
                    <a:noFill/>
                    <a:ln>
                      <a:noFill/>
                    </a:ln>
                  </pic:spPr>
                </pic:pic>
              </a:graphicData>
            </a:graphic>
          </wp:inline>
        </w:drawing>
      </w:r>
    </w:p>
    <w:p w14:paraId="40B041CA" w14:textId="0FAB35A9" w:rsidR="00E037E3" w:rsidRPr="00E037E3" w:rsidRDefault="009C5056" w:rsidP="00E037E3">
      <w:pPr>
        <w:suppressLineNumbers/>
      </w:pPr>
      <w:r w:rsidRPr="009C5056">
        <w:rPr>
          <w:i/>
          <w:iCs/>
        </w:rPr>
        <w:t>Note.</w:t>
      </w:r>
      <w:r>
        <w:t xml:space="preserve"> </w:t>
      </w:r>
      <w:r w:rsidR="00305DC1">
        <w:t xml:space="preserve">Mul = multilingual control group, </w:t>
      </w:r>
      <w:proofErr w:type="spellStart"/>
      <w:r w:rsidR="00305DC1">
        <w:t>TraPro</w:t>
      </w:r>
      <w:proofErr w:type="spellEnd"/>
      <w:r w:rsidR="00305DC1">
        <w:t xml:space="preserve"> = professional translators, </w:t>
      </w:r>
      <w:proofErr w:type="spellStart"/>
      <w:r w:rsidR="00305DC1">
        <w:t>TraStu</w:t>
      </w:r>
      <w:proofErr w:type="spellEnd"/>
      <w:r w:rsidR="00305DC1">
        <w:t xml:space="preserve"> = student translators.</w:t>
      </w:r>
      <w:r w:rsidR="004B62E5">
        <w:t xml:space="preserve"> </w:t>
      </w:r>
      <w:r w:rsidR="004B62E5" w:rsidRPr="004B62E5">
        <w:t>Each participant is represented by two values</w:t>
      </w:r>
      <w:r w:rsidR="00356106">
        <w:t>, one</w:t>
      </w:r>
      <w:r w:rsidR="004B62E5" w:rsidRPr="004B62E5">
        <w:t xml:space="preserve"> from each abstract</w:t>
      </w:r>
      <w:r w:rsidR="004B62E5">
        <w:t>.</w:t>
      </w:r>
      <w:r w:rsidR="00356106">
        <w:t xml:space="preserve"> Lines between points represent values of the same participant.</w:t>
      </w:r>
      <w:r w:rsidR="00E037E3">
        <w:br w:type="page"/>
      </w:r>
    </w:p>
    <w:p w14:paraId="194247A1" w14:textId="062E7E4F" w:rsidR="00C53333" w:rsidRPr="00B86243" w:rsidRDefault="00C53333" w:rsidP="007420DB">
      <w:pPr>
        <w:pStyle w:val="berschrift1"/>
        <w:suppressLineNumbers/>
      </w:pPr>
      <w:r w:rsidRPr="00B86243">
        <w:lastRenderedPageBreak/>
        <w:t>Discussion</w:t>
      </w:r>
    </w:p>
    <w:p w14:paraId="0AE98A2C" w14:textId="2A585F88" w:rsidR="00E037E3" w:rsidRDefault="00E037E3" w:rsidP="00E037E3">
      <w:r>
        <w:t xml:space="preserve">In the present EEG study, we assessed cognitive workload parameters as a function of written translation expertise using three different tasks, namely reading, copying, and backward translation. Furthermore, we provided the first neurophysiological assessment of </w:t>
      </w:r>
      <w:r w:rsidR="005A6BC5">
        <w:t xml:space="preserve">text-level </w:t>
      </w:r>
      <w:r>
        <w:t xml:space="preserve">translation that also considers the cognitive demands associated with processing non-standard English inputs. The evaluation of average reading duration per sentence only revealed an effect of </w:t>
      </w:r>
      <w:r>
        <w:rPr>
          <w:i/>
          <w:iCs/>
        </w:rPr>
        <w:t>text</w:t>
      </w:r>
      <w:r>
        <w:t xml:space="preserve">, indicating that the second text was more complex to read than the first one. In line with this argumentation, </w:t>
      </w:r>
      <w:r w:rsidR="005A6BC5">
        <w:t xml:space="preserve">the </w:t>
      </w:r>
      <w:r>
        <w:t xml:space="preserve">reading duration per sentence was longer in the second text, even though the number of words per sentence was smaller in the second one (text 1: 29.92, text 2: 20.89). Interestingly, against our expectation, we did not observe a difference in reading speed between the three groups. In fact, we expected that </w:t>
      </w:r>
      <w:proofErr w:type="spellStart"/>
      <w:r>
        <w:t>TraPros</w:t>
      </w:r>
      <w:proofErr w:type="spellEnd"/>
      <w:r>
        <w:t xml:space="preserve"> would need less time </w:t>
      </w:r>
      <w:r w:rsidR="00FD5BF4">
        <w:t xml:space="preserve">to </w:t>
      </w:r>
      <w:r>
        <w:t>complet</w:t>
      </w:r>
      <w:r w:rsidR="00FD5BF4">
        <w:t>e</w:t>
      </w:r>
      <w:r>
        <w:t xml:space="preserve"> the same amount of text compared to the less experienced </w:t>
      </w:r>
      <w:proofErr w:type="spellStart"/>
      <w:r>
        <w:t>TraStus</w:t>
      </w:r>
      <w:proofErr w:type="spellEnd"/>
      <w:r>
        <w:t xml:space="preserve"> and Mul. A possible explanation for the absence of group differences in reading speed could be the self-paced character of our reading task. Another hypothesis is that although task instructions were the same for all participants, the three groups could have used different reading strategies. In particular, since the participants were aware that they would have to translate the texts</w:t>
      </w:r>
      <w:r w:rsidR="00FD5BF4" w:rsidRPr="00FD5BF4">
        <w:t xml:space="preserve"> </w:t>
      </w:r>
      <w:r w:rsidR="00FD5BF4">
        <w:t>in the next task</w:t>
      </w:r>
      <w:r>
        <w:t xml:space="preserve">, it is conceivable that the </w:t>
      </w:r>
      <w:proofErr w:type="spellStart"/>
      <w:r>
        <w:t>TraPros</w:t>
      </w:r>
      <w:proofErr w:type="spellEnd"/>
      <w:r>
        <w:t xml:space="preserve"> not only read the texts but also prepared the respective translations</w:t>
      </w:r>
      <w:r w:rsidR="00FD5BF4">
        <w:t>,</w:t>
      </w:r>
      <w:r>
        <w:t xml:space="preserve"> which is a time</w:t>
      </w:r>
      <w:r w:rsidR="00FD5BF4">
        <w:t>-</w:t>
      </w:r>
      <w:r>
        <w:t>consuming process</w:t>
      </w:r>
      <w:r w:rsidR="00DC6C01">
        <w:t xml:space="preserve"> </w:t>
      </w:r>
      <w:r w:rsidR="00DC6C01">
        <w:fldChar w:fldCharType="begin" w:fldLock="1"/>
      </w:r>
      <w:r w:rsidR="008B4224">
        <w:instrText>ADDIN CSL_CITATION {"citationItems":[{"id":"ITEM-1","itemData":{"DOI":"10.1016/j.cognition.2004.09.012","ISSN":"00100277","PMID":"16443446","abstract":"Theories of translation differ in the role assigned to the reformulation process. One view, the \"horizontal\" approach, considers that translation involves on-line searches for matches between linguistic entries in the two languages involved [Gerver, D. (1976). Empirical studies of simultaneous interpretation: A review and a model. In R. W. Brislin (Ed.), Translation: Applications and research (pp. 165-207). New York: Gardiner]. The second view, the \"vertical\" approach, assumes that on-line reformulation does not take place while reading: translation involves giving lexical expression to the meaning extracted after comprehension [Seleskovitch, D. (1976). Interpretation: A psychological approach to translating. In R.W. Brislin (Ed.), Translation: Applications and research (pp. 92-116). New York: Gardner]. In four experiments, translators or bilinguals read sentences for repetition or for translation. When participants read for translation, on-line and global comprehension was affected by lexical ambiguity and memory load (Experiment 1a and 1b). Furthermore, cognate words located at the final portion of the sentences facilitated performance (Experiment 2a and 2b). However, when participants were asked to understand and repeat the sentences, lexical ambiguity and the cognate status of the words did not have any effect. This pattern of results provides support for horizontal theories of translation. © 2005 Elsevier B.V. All rights reserved.","author":[{"dropping-particle":"","family":"Macizo","given":"Pedro","non-dropping-particle":"","parse-names":false,"suffix":""},{"dropping-particle":"","family":"Bajo","given":"M. Teresa","non-dropping-particle":"","parse-names":false,"suffix":""}],"container-title":"Cognition","id":"ITEM-1","issue":"1","issued":{"date-parts":[["2006","2","1"]]},"page":"1-34","publisher":"Elsevier","title":"Reading for repetition and reading for translation: Do they involve the same processes?","type":"article-journal","volume":"99"},"uris":["http://www.mendeley.com/documents/?uuid=a12fd0a4-0294-30f8-8d7d-c1cf9a73f89b"]}],"mendeley":{"formattedCitation":"(Macizo &amp; Bajo, 2006)","plainTextFormattedCitation":"(Macizo &amp; Bajo, 2006)","previouslyFormattedCitation":"(Macizo &amp; Bajo, 2006)"},"properties":{"noteIndex":0},"schema":"https://github.com/citation-style-language/schema/raw/master/csl-citation.json"}</w:instrText>
      </w:r>
      <w:r w:rsidR="00DC6C01">
        <w:fldChar w:fldCharType="separate"/>
      </w:r>
      <w:r w:rsidR="00DC6C01" w:rsidRPr="00DC6C01">
        <w:rPr>
          <w:noProof/>
        </w:rPr>
        <w:t>(Macizo &amp; Bajo, 2006)</w:t>
      </w:r>
      <w:r w:rsidR="00DC6C01">
        <w:fldChar w:fldCharType="end"/>
      </w:r>
      <w:r w:rsidR="00DC6C01">
        <w:t>.</w:t>
      </w:r>
      <w:r>
        <w:t xml:space="preserve"> However, this interpretation somewhat contrast</w:t>
      </w:r>
      <w:r w:rsidR="00FD5BF4">
        <w:t>s</w:t>
      </w:r>
      <w:r>
        <w:t xml:space="preserve"> with the examination of the control questions after the reading task</w:t>
      </w:r>
      <w:r w:rsidR="00FD5BF4">
        <w:t>,</w:t>
      </w:r>
      <w:r>
        <w:t xml:space="preserve"> which revealed that the </w:t>
      </w:r>
      <w:proofErr w:type="spellStart"/>
      <w:r>
        <w:t>TraPro</w:t>
      </w:r>
      <w:proofErr w:type="spellEnd"/>
      <w:r>
        <w:t xml:space="preserve"> performed better than </w:t>
      </w:r>
      <w:proofErr w:type="spellStart"/>
      <w:r>
        <w:t>TraStu</w:t>
      </w:r>
      <w:proofErr w:type="spellEnd"/>
      <w:r>
        <w:t xml:space="preserve"> and Mul, irrespective of text or the text version. Taken together, these results might indicate that </w:t>
      </w:r>
      <w:proofErr w:type="spellStart"/>
      <w:r>
        <w:t>TraPros</w:t>
      </w:r>
      <w:proofErr w:type="spellEnd"/>
      <w:r>
        <w:t xml:space="preserve"> could gather more information during the same time, leading to a higher percentage of correct answers to the control questions.</w:t>
      </w:r>
    </w:p>
    <w:p w14:paraId="2A362B98" w14:textId="1D2B44AB" w:rsidR="008B4224" w:rsidRDefault="00E037E3" w:rsidP="00E037E3">
      <w:r>
        <w:t>The behavioral metrics of the copying and translating task included the overall estimation of efficiency</w:t>
      </w:r>
      <w:r w:rsidR="00FD5BF4">
        <w:t>,</w:t>
      </w:r>
      <w:r>
        <w:t xml:space="preserve"> quantified by the total number of chars typed, the percentage of deletions, </w:t>
      </w:r>
      <w:r w:rsidR="00FD5BF4">
        <w:t>as well as</w:t>
      </w:r>
      <w:r>
        <w:t xml:space="preserve"> the ratings of the fluency and accuracy of the text output generated in the translating task. In line with our expectation, the overall output was much lower in the translating compared to the copying task, as indicated by the reduced efficiency. This result was not surprising because transcribing a text from English to English is much less demanding than translating from English to German. Interestingly, we did not observe an effect of </w:t>
      </w:r>
      <w:r>
        <w:rPr>
          <w:i/>
          <w:iCs/>
        </w:rPr>
        <w:t xml:space="preserve">group, </w:t>
      </w:r>
      <w:r>
        <w:rPr>
          <w:iCs/>
        </w:rPr>
        <w:t>although</w:t>
      </w:r>
      <w:r>
        <w:t xml:space="preserve"> we expected </w:t>
      </w:r>
      <w:proofErr w:type="spellStart"/>
      <w:r>
        <w:t>TraPro</w:t>
      </w:r>
      <w:proofErr w:type="spellEnd"/>
      <w:r>
        <w:t xml:space="preserve"> would be more efficient than </w:t>
      </w:r>
      <w:proofErr w:type="spellStart"/>
      <w:r>
        <w:t>TraStu</w:t>
      </w:r>
      <w:proofErr w:type="spellEnd"/>
      <w:r>
        <w:t xml:space="preserve"> and Mul, especially in the translating task. This</w:t>
      </w:r>
      <w:r w:rsidR="004A170A">
        <w:t xml:space="preserve"> finding</w:t>
      </w:r>
      <w:r>
        <w:t xml:space="preserve"> was surprising considering previous workplace studies showing that </w:t>
      </w:r>
      <w:proofErr w:type="spellStart"/>
      <w:r>
        <w:lastRenderedPageBreak/>
        <w:t>TraPros</w:t>
      </w:r>
      <w:proofErr w:type="spellEnd"/>
      <w:r>
        <w:t xml:space="preserve"> commonly outperform beginners and master students in translation regarding the number of keystrokes</w:t>
      </w:r>
      <w:r w:rsidR="00297F2A">
        <w:t xml:space="preserve"> </w:t>
      </w:r>
      <w:r w:rsidR="00297F2A">
        <w:fldChar w:fldCharType="begin" w:fldLock="1"/>
      </w:r>
      <w:r w:rsidR="00E96BE4">
        <w:instrText>ADDIN CSL_CITATION {"citationItems":[{"id":"ITEM-1","itemData":{"ISBN":"978-1-4438-5450-4","abstract":"The Development of Translation Competence: Theories and Methodologies from Psycholinguistics and Cognitive Science presents cutting-edge research in translation studies from perspectives in psycholinguistics and cognitive science in order to provide a better understanding of translation and the development of linguistic competence that translators need to be effective professionals. It presents original theories and empirical tests that have significant implications for advancing the field of ...","author":[{"dropping-particle":"","family":"Ehrensberger-Dow","given":"Maureen","non-dropping-particle":"","parse-names":false,"suffix":""},{"dropping-particle":"","family":"Massey","given":"Gary","non-dropping-particle":"","parse-names":false,"suffix":""}],"container-title":"The development of translation competence : theories and methodologies from psycholinguistics and cognitive science","id":"ITEM-1","issued":{"date-parts":[["2014"]]},"page":"58-86","title":"Cognitive ergonomic issues in professional translation","type":"article-journal"},"uris":["http://www.mendeley.com/documents/?uuid=cb859b6d-1ac4-35db-951c-1b11243a6887"]}],"mendeley":{"formattedCitation":"(Ehrensberger-Dow &amp; Massey, 2014)","plainTextFormattedCitation":"(Ehrensberger-Dow &amp; Massey, 2014)","previouslyFormattedCitation":"(Ehrensberger-Dow &amp; Massey, 2014)"},"properties":{"noteIndex":0},"schema":"https://github.com/citation-style-language/schema/raw/master/csl-citation.json"}</w:instrText>
      </w:r>
      <w:r w:rsidR="00297F2A">
        <w:fldChar w:fldCharType="separate"/>
      </w:r>
      <w:r w:rsidR="00297F2A" w:rsidRPr="00297F2A">
        <w:rPr>
          <w:noProof/>
        </w:rPr>
        <w:t>(Ehrensberger-Dow &amp; Massey, 2014)</w:t>
      </w:r>
      <w:r w:rsidR="00297F2A">
        <w:fldChar w:fldCharType="end"/>
      </w:r>
      <w:r>
        <w:t xml:space="preserve">. In contrast, the eye-tracking study of Carl and Klay (2012) revealed that professional translators did not differ from student translators in the number of characters typed per production unit. However, professionals were able to focus their gaze on the source text while students shifted their attention more often from the source to the target text. Moreover, translator students’ typing behavior was more fragmented and hence associated with slower performance. Nevertheless, we may speculate that the absence of an effect of expertise on efficiency in our data might be due to the </w:t>
      </w:r>
      <w:proofErr w:type="gramStart"/>
      <w:r w:rsidR="004A170A">
        <w:t>particular</w:t>
      </w:r>
      <w:r>
        <w:t xml:space="preserve"> setting</w:t>
      </w:r>
      <w:proofErr w:type="gramEnd"/>
      <w:r>
        <w:t xml:space="preserve"> we used in association with EEG. Even though we </w:t>
      </w:r>
      <w:r w:rsidR="00DC6C01">
        <w:t xml:space="preserve">attempted </w:t>
      </w:r>
      <w:r>
        <w:t xml:space="preserve">to apply a realistic and ecologically valid setting where the participants translated sentence by sentence (like the often-used </w:t>
      </w:r>
      <w:proofErr w:type="spellStart"/>
      <w:r>
        <w:t>Translog</w:t>
      </w:r>
      <w:proofErr w:type="spellEnd"/>
      <w:r>
        <w:t xml:space="preserve"> software), they had to work with an unfamiliar keyboard, an EEG cap on the head, a chin rest to ensure a stable head position while at the same time producing texts within a MATLAB script that does not exactly behave as other typewriting programs. For example, with the procedure we used, it was impossible to mark parts of the text with the mouse to modify it. </w:t>
      </w:r>
      <w:r w:rsidR="008B4224">
        <w:t xml:space="preserve">Thus, the performance benefits of </w:t>
      </w:r>
      <w:proofErr w:type="spellStart"/>
      <w:r w:rsidR="008B4224">
        <w:t>TraPro</w:t>
      </w:r>
      <w:proofErr w:type="spellEnd"/>
      <w:r w:rsidR="008B4224">
        <w:t xml:space="preserve"> could be limited to the familiar environment of their keyboard or work</w:t>
      </w:r>
      <w:r w:rsidR="00297F2A">
        <w:t>place studies.</w:t>
      </w:r>
    </w:p>
    <w:p w14:paraId="3F431EE3" w14:textId="55143EE6" w:rsidR="00E037E3" w:rsidRDefault="00E037E3" w:rsidP="00E037E3">
      <w:r>
        <w:t xml:space="preserve">Furthermore, the percentage of deletions, which is the number of backslashes relative to the number of keystrokes, can be used as an index task complexity. The more complex a task is, the more often a person is expected to use the backslash. Therefore, it is not surprising that the percentage of deletions was higher in the translating task </w:t>
      </w:r>
      <w:r w:rsidR="004A170A">
        <w:t>than in</w:t>
      </w:r>
      <w:r>
        <w:t xml:space="preserve"> the copying task. Interestingly, the text input </w:t>
      </w:r>
      <w:r w:rsidR="008F65AB">
        <w:t xml:space="preserve">type </w:t>
      </w:r>
      <w:r>
        <w:t>impact</w:t>
      </w:r>
      <w:r w:rsidR="004A170A">
        <w:t>ed</w:t>
      </w:r>
      <w:r>
        <w:t xml:space="preserve"> the percentage of deletions, with the ELF condition characterized by fewer deletions </w:t>
      </w:r>
      <w:r w:rsidR="004A170A">
        <w:t>than</w:t>
      </w:r>
      <w:r>
        <w:t xml:space="preserve"> the </w:t>
      </w:r>
      <w:proofErr w:type="spellStart"/>
      <w:r>
        <w:t>EdE</w:t>
      </w:r>
      <w:proofErr w:type="spellEnd"/>
      <w:r>
        <w:t xml:space="preserve"> condition</w:t>
      </w:r>
      <w:r w:rsidR="004A170A">
        <w:t xml:space="preserve">, contradicting our </w:t>
      </w:r>
      <w:r>
        <w:t>expect</w:t>
      </w:r>
      <w:r w:rsidR="004A170A">
        <w:t>ation that</w:t>
      </w:r>
      <w:r>
        <w:t xml:space="preserve"> non-native text inputs </w:t>
      </w:r>
      <w:r w:rsidR="008F65AB">
        <w:t>are</w:t>
      </w:r>
      <w:r>
        <w:t xml:space="preserve"> more challenging to transcribe or translate. Accordingly, we may speculate that the participants were more challenged by the ELF condition, </w:t>
      </w:r>
      <w:r w:rsidR="008F65AB">
        <w:t>which</w:t>
      </w:r>
      <w:r>
        <w:t xml:space="preserve"> might have led to a reduced awareness of typos </w:t>
      </w:r>
      <w:r w:rsidR="008F65AB">
        <w:t>and</w:t>
      </w:r>
      <w:r>
        <w:t xml:space="preserve"> lesser use of backslashes. Unfortunately, we </w:t>
      </w:r>
      <w:r w:rsidR="008F65AB">
        <w:t>could not</w:t>
      </w:r>
      <w:r>
        <w:t xml:space="preserve"> to check if there were more remaining typos in the ELF compared to the </w:t>
      </w:r>
      <w:proofErr w:type="spellStart"/>
      <w:r>
        <w:t>EdE</w:t>
      </w:r>
      <w:proofErr w:type="spellEnd"/>
      <w:r>
        <w:t xml:space="preserve"> versions to support our claim.</w:t>
      </w:r>
    </w:p>
    <w:p w14:paraId="0C83E3A6" w14:textId="1F783BF3" w:rsidR="00E037E3" w:rsidRDefault="00E037E3" w:rsidP="00E037E3">
      <w:r>
        <w:t xml:space="preserve">The evaluation of the fluency rating of the text outputs yielded a main effect of </w:t>
      </w:r>
      <w:r>
        <w:rPr>
          <w:i/>
          <w:iCs/>
        </w:rPr>
        <w:t>group</w:t>
      </w:r>
      <w:r>
        <w:t xml:space="preserve"> indicating a higher fluency of translated sentences in </w:t>
      </w:r>
      <w:proofErr w:type="spellStart"/>
      <w:r>
        <w:t>TraPro</w:t>
      </w:r>
      <w:proofErr w:type="spellEnd"/>
      <w:r>
        <w:t xml:space="preserve"> compared to </w:t>
      </w:r>
      <w:proofErr w:type="spellStart"/>
      <w:r>
        <w:t>TraStu</w:t>
      </w:r>
      <w:proofErr w:type="spellEnd"/>
      <w:r>
        <w:t xml:space="preserve"> and Mul. Even though the inter-rater reliability was moderate</w:t>
      </w:r>
      <w:r w:rsidR="008F65AB">
        <w:t>,</w:t>
      </w:r>
      <w:r>
        <w:t xml:space="preserve"> possibly due to the challenge of rating fluency on a sentence level, our results accurately reflected the higher level of expertise in </w:t>
      </w:r>
      <w:proofErr w:type="spellStart"/>
      <w:r>
        <w:t>TraPro</w:t>
      </w:r>
      <w:proofErr w:type="spellEnd"/>
      <w:r>
        <w:t xml:space="preserve"> and </w:t>
      </w:r>
      <w:proofErr w:type="spellStart"/>
      <w:r>
        <w:t>TraStu</w:t>
      </w:r>
      <w:proofErr w:type="spellEnd"/>
      <w:r>
        <w:t xml:space="preserve">. Otherwise, </w:t>
      </w:r>
      <w:r w:rsidR="008F65AB">
        <w:t xml:space="preserve">the </w:t>
      </w:r>
      <w:r>
        <w:t xml:space="preserve">accuracy rating did not reveal an effect of </w:t>
      </w:r>
      <w:r>
        <w:rPr>
          <w:i/>
          <w:iCs/>
        </w:rPr>
        <w:t>group</w:t>
      </w:r>
      <w:r>
        <w:t xml:space="preserve"> as we would </w:t>
      </w:r>
      <w:r>
        <w:lastRenderedPageBreak/>
        <w:t>have expected it. However, this might have been related to</w:t>
      </w:r>
      <w:r w:rsidR="006B3FBD">
        <w:t xml:space="preserve"> </w:t>
      </w:r>
      <w:r>
        <w:t xml:space="preserve">the control participants </w:t>
      </w:r>
      <w:r w:rsidR="006B3FBD">
        <w:t xml:space="preserve">being also </w:t>
      </w:r>
      <w:r>
        <w:t xml:space="preserve">highly proficient bilinguals. Hence, we speculate that the advantage in the performance of experienced translators might only be manifested when evaluating </w:t>
      </w:r>
      <w:r w:rsidR="006B3FBD">
        <w:t xml:space="preserve">text-level </w:t>
      </w:r>
      <w:r>
        <w:t>translations. In our setting, the participants had to translate sentence-wise and only for 5 minutes. Such a procedure resulted in translat</w:t>
      </w:r>
      <w:r w:rsidR="006B3FBD">
        <w:t>ing</w:t>
      </w:r>
      <w:r>
        <w:t xml:space="preserve"> only a few sentences at the beginning of the text, </w:t>
      </w:r>
      <w:r w:rsidR="006B3FBD">
        <w:t xml:space="preserve">which </w:t>
      </w:r>
      <w:r>
        <w:t xml:space="preserve">might not have favored professional translators. </w:t>
      </w:r>
      <w:r w:rsidR="006B3FBD">
        <w:t>Typically</w:t>
      </w:r>
      <w:r>
        <w:t>, professional translators work repeatedly on the target text to ensure consistency. In addition, it is noteworthy that we instructed our participants not</w:t>
      </w:r>
      <w:r w:rsidR="006B3FBD">
        <w:t xml:space="preserve"> to</w:t>
      </w:r>
      <w:r>
        <w:t xml:space="preserve"> delete large amounts of produced text if they were not satisfied with their translation. The reason for such an instruction was due to the limited duration of the translation task and the impossibility of using mouse clicks to navigate through the produced text and modify it. Finally, it is interesting to denote that our results indicated an overall lower accuracy when translating ELF input. Therefore, we provide first evidence that translating non-native text inputs might be more challenging</w:t>
      </w:r>
      <w:r w:rsidR="006B3FBD">
        <w:t>,</w:t>
      </w:r>
      <w:r>
        <w:t xml:space="preserve"> as reflected by a lower accuracy in the target texts. Based on our data, we can only speculate that the lower performance of our participants, including </w:t>
      </w:r>
      <w:proofErr w:type="spellStart"/>
      <w:r>
        <w:t>TraPros</w:t>
      </w:r>
      <w:proofErr w:type="spellEnd"/>
      <w:r>
        <w:t>, was possibly driven by time pressure that prevent</w:t>
      </w:r>
      <w:r w:rsidR="006B3FBD">
        <w:t>ed</w:t>
      </w:r>
      <w:r>
        <w:t xml:space="preserve"> them </w:t>
      </w:r>
      <w:r w:rsidR="006B3FBD">
        <w:t>from</w:t>
      </w:r>
      <w:r>
        <w:t xml:space="preserve"> do</w:t>
      </w:r>
      <w:r w:rsidR="006B3FBD">
        <w:t>ing</w:t>
      </w:r>
      <w:r>
        <w:t xml:space="preserve"> more plausibility checks and compensation loops </w:t>
      </w:r>
      <w:r>
        <w:fldChar w:fldCharType="begin" w:fldLock="1"/>
      </w:r>
      <w:r>
        <w:instrText>ADDIN CSL_CITATION {"citationItems":[{"id":"ITEM-1","itemData":{"DOI":"10.1515/jelf-2020-2039","ISSN":"2191933X","abstract":"Many factors can affect the translation and interpreting process, but the quality of source texts has been explicitly identified as an issue in surveys of professional translators and interpreters as well as in recent workplace studies. If translators and interpreters encounter resistance in carrying out their tasks, for example by difficulties in extracting meaning from non-native English input, then flow can be interrupted and performance affected. In this paper, we explore how English as a lingua franca (ELF) input could potentially increase the cognitive load not only for translators and interpreters but also for other multilinguals. We describe the range of methods that can be used to measure the cognitive effort and stress associated with processing ELF input and explain the challenges that can be encountered when researchers are committed to using authentic ELF material to make comparisons under relatively controlled but ecologically valid conditions. One of the driving motivators for this type of research is to understand how interpreters and translators deploy their expertise to deal with ELF input in work settings in order to draw inferences about strategies for other segments of the population.","author":[{"dropping-particle":"","family":"Ehrensberger-Dow","given":"Maureen","non-dropping-particle":"","parse-names":false,"suffix":""},{"dropping-particle":"","family":"Albl-Mikasa","given":"Michaela","non-dropping-particle":"","parse-names":false,"suffix":""},{"dropping-particle":"","family":"Andermatt","given":"Katrin","non-dropping-particle":"","parse-names":false,"suffix":""},{"dropping-particle":"","family":"Hunziker Heeb","given":"Andrea","non-dropping-particle":"","parse-names":false,"suffix":""},{"dropping-particle":"","family":"Lehr","given":"Caroline","non-dropping-particle":"","parse-names":false,"suffix":""}],"container-title":"Journal of English as a Lingua Franca","id":"ITEM-1","issue":"2","issued":{"date-parts":[["2020"]]},"page":"217-238","title":"Cognitive load in processing ELF: Translators, interpreters, and other multilinguals","type":"article-journal","volume":"9"},"uris":["http://www.mendeley.com/documents/?uuid=94ffbb85-ecac-44b9-8b66-da5db5e13614"]}],"mendeley":{"formattedCitation":"(Ehrensberger-Dow et al., 2020)","plainTextFormattedCitation":"(Ehrensberger-Dow et al., 2020)","previouslyFormattedCitation":"(Ehrensberger-Dow et al., 2020)"},"properties":{"noteIndex":0},"schema":"https://github.com/citation-style-language/schema/raw/master/csl-citation.json"}</w:instrText>
      </w:r>
      <w:r>
        <w:fldChar w:fldCharType="separate"/>
      </w:r>
      <w:r>
        <w:rPr>
          <w:noProof/>
        </w:rPr>
        <w:t>(Ehrensberger-Dow et al., 2020)</w:t>
      </w:r>
      <w:r>
        <w:fldChar w:fldCharType="end"/>
      </w:r>
      <w:r>
        <w:t>.</w:t>
      </w:r>
    </w:p>
    <w:p w14:paraId="19407DEB" w14:textId="4B12F49D" w:rsidR="00E037E3" w:rsidRDefault="00E037E3" w:rsidP="00E037E3">
      <w:r>
        <w:t>The examination of perceived difficulty, which was assessed using a Likert scale, revealed a main effect of the text. This main effect originated from the fact that</w:t>
      </w:r>
      <w:r w:rsidR="006B3FBD">
        <w:t xml:space="preserve"> </w:t>
      </w:r>
      <w:r>
        <w:t xml:space="preserve">the second abstract was generally perceived as less challenging, whether written in ELF or </w:t>
      </w:r>
      <w:proofErr w:type="spellStart"/>
      <w:r>
        <w:t>EdE</w:t>
      </w:r>
      <w:proofErr w:type="spellEnd"/>
      <w:r>
        <w:t xml:space="preserve"> or whether the participants had to read or translate. This finding somewhat contradicts the longer reading times we revealed in the second abstract</w:t>
      </w:r>
      <w:r w:rsidR="003C5B90">
        <w:t>,</w:t>
      </w:r>
      <w:r>
        <w:t xml:space="preserve"> which we interpreted as an indicator of task demands</w:t>
      </w:r>
      <w:r w:rsidR="003C5B90">
        <w:t>.</w:t>
      </w:r>
    </w:p>
    <w:p w14:paraId="4EAC15EE" w14:textId="5D7B8AF3" w:rsidR="00E037E3" w:rsidRDefault="00E037E3" w:rsidP="00E037E3">
      <w:r>
        <w:t xml:space="preserve">In the present study, we used EEG as an objective marker of workload assessment and expected frontal theta power </w:t>
      </w:r>
      <w:r w:rsidR="003C5B90">
        <w:t>to</w:t>
      </w:r>
      <w:r>
        <w:t xml:space="preserve"> increase with workload, whereas parietal alpha power will decrease.</w:t>
      </w:r>
      <w:r w:rsidR="003C5B90">
        <w:t xml:space="preserve"> W</w:t>
      </w:r>
      <w:r>
        <w:t>e observed a significant interaction between group and task</w:t>
      </w:r>
      <w:r w:rsidR="003C5B90">
        <w:t xml:space="preserve"> for frontal theta power but not for parietal alpha power</w:t>
      </w:r>
      <w:r>
        <w:t xml:space="preserve">. In the reading task, the </w:t>
      </w:r>
      <w:proofErr w:type="spellStart"/>
      <w:r>
        <w:t>TraPro</w:t>
      </w:r>
      <w:proofErr w:type="spellEnd"/>
      <w:r>
        <w:t xml:space="preserve"> group demonstrated the lowest theta power, whereas the </w:t>
      </w:r>
      <w:proofErr w:type="spellStart"/>
      <w:r>
        <w:t>TraStu</w:t>
      </w:r>
      <w:proofErr w:type="spellEnd"/>
      <w:r>
        <w:t xml:space="preserve"> group was associated with the highest one. </w:t>
      </w:r>
      <w:r w:rsidR="003C5B90">
        <w:t>W</w:t>
      </w:r>
      <w:r>
        <w:t xml:space="preserve">ith the finding that </w:t>
      </w:r>
      <w:proofErr w:type="spellStart"/>
      <w:r>
        <w:t>TraPros</w:t>
      </w:r>
      <w:proofErr w:type="spellEnd"/>
      <w:r>
        <w:t xml:space="preserve"> outperformed the other two groups in the control questions after the reading task, the lower theta power in the </w:t>
      </w:r>
      <w:proofErr w:type="spellStart"/>
      <w:r>
        <w:t>TraPro</w:t>
      </w:r>
      <w:proofErr w:type="spellEnd"/>
      <w:r>
        <w:t xml:space="preserve"> group could be interpreted as supporting the neural efficiency hypothesis by Haier and colleagues (Haier et al., 1988). Such effects of neural efficiency have mostly been found </w:t>
      </w:r>
      <w:r w:rsidR="003C5B90">
        <w:t>in</w:t>
      </w:r>
      <w:r>
        <w:t xml:space="preserve"> frontal areas (Neubauer and Fink, </w:t>
      </w:r>
      <w:r>
        <w:lastRenderedPageBreak/>
        <w:t>2009) and in tasks with low to moderate difficulty (</w:t>
      </w:r>
      <w:proofErr w:type="spellStart"/>
      <w:r>
        <w:t>Nussbaumer</w:t>
      </w:r>
      <w:proofErr w:type="spellEnd"/>
      <w:r>
        <w:t xml:space="preserve">, </w:t>
      </w:r>
      <w:proofErr w:type="spellStart"/>
      <w:r>
        <w:t>Grabner</w:t>
      </w:r>
      <w:proofErr w:type="spellEnd"/>
      <w:r>
        <w:t>, &amp; Stern, 2015). Further evidence for this perspective comes from the translation task</w:t>
      </w:r>
      <w:r w:rsidR="003C5B90">
        <w:t xml:space="preserve">. </w:t>
      </w:r>
      <w:proofErr w:type="spellStart"/>
      <w:r>
        <w:t>TraPro</w:t>
      </w:r>
      <w:proofErr w:type="spellEnd"/>
      <w:r>
        <w:t xml:space="preserve"> had a slightly lower theta power </w:t>
      </w:r>
      <w:r w:rsidR="003C5B90">
        <w:t>than</w:t>
      </w:r>
      <w:r>
        <w:t xml:space="preserve"> the other groups and outperformed them in terms of fluency rating of the output texts. Notably, our results also indicated an increase of frontal theta power from the reading to the copying and the translating task. However, this was only the case in the </w:t>
      </w:r>
      <w:proofErr w:type="spellStart"/>
      <w:r>
        <w:t>TraPro</w:t>
      </w:r>
      <w:proofErr w:type="spellEnd"/>
      <w:r>
        <w:t xml:space="preserve"> and Mul but not in the </w:t>
      </w:r>
      <w:proofErr w:type="spellStart"/>
      <w:r>
        <w:t>TraStu</w:t>
      </w:r>
      <w:proofErr w:type="spellEnd"/>
      <w:r>
        <w:t xml:space="preserve"> group, indicating higher task demands associated with producing an output text compared to only reading. Interestingly, we did not find an increase in frontal theta power in the translation compared to the copying tasks</w:t>
      </w:r>
      <w:r w:rsidR="003C5B90">
        <w:t xml:space="preserve"> within the Mul group</w:t>
      </w:r>
      <w:r>
        <w:t xml:space="preserve">, casting some doubts on the sensitivity of frontal theta power to assess workload. In the </w:t>
      </w:r>
      <w:proofErr w:type="spellStart"/>
      <w:r>
        <w:t>TraStu</w:t>
      </w:r>
      <w:proofErr w:type="spellEnd"/>
      <w:r>
        <w:t xml:space="preserve"> group, there was also a minor increase from the copying task to the translating task. However, the </w:t>
      </w:r>
      <w:proofErr w:type="spellStart"/>
      <w:r>
        <w:t>TraPro</w:t>
      </w:r>
      <w:proofErr w:type="spellEnd"/>
      <w:r>
        <w:t xml:space="preserve"> group was additionally accompanied by a decrease in frontal theta power in the translating compared to the copying task, and this would be in line with the efficiency hypothesis mentioned above.</w:t>
      </w:r>
    </w:p>
    <w:p w14:paraId="3AD229CC" w14:textId="46722EE0" w:rsidR="00E037E3" w:rsidRDefault="00E037E3" w:rsidP="00E037E3">
      <w:pPr>
        <w:pStyle w:val="berschrift3"/>
      </w:pPr>
      <w:r>
        <w:t>Limitations</w:t>
      </w:r>
    </w:p>
    <w:p w14:paraId="585180C5" w14:textId="6C8A8CCD" w:rsidR="00E037E3" w:rsidRPr="005E54DD" w:rsidRDefault="00E037E3" w:rsidP="00E037E3">
      <w:r>
        <w:t xml:space="preserve">In the present study, we thought to use a realistic and ecologically valid setting to bridge the gap between research on single-word and text-level translation. However, as mentioned above, we could not implement a translation setting in </w:t>
      </w:r>
      <w:proofErr w:type="spellStart"/>
      <w:r>
        <w:t>Psychtoolbox</w:t>
      </w:r>
      <w:proofErr w:type="spellEnd"/>
      <w:r>
        <w:t xml:space="preserve"> that was identical to the familiar </w:t>
      </w:r>
      <w:proofErr w:type="spellStart"/>
      <w:r>
        <w:t>Translog</w:t>
      </w:r>
      <w:proofErr w:type="spellEnd"/>
      <w:r>
        <w:t xml:space="preserve"> software. Furthermore, professional translators are </w:t>
      </w:r>
      <w:r w:rsidR="00AD17A5">
        <w:t>commonly</w:t>
      </w:r>
      <w:r>
        <w:t xml:space="preserve"> used to improve their first draft, which was not possible in our setting. Moreover, the time limit of 5 minutes for translation did not allow to fully assess the performance advantages of professional translators at the text level. Another limitation is that based on the experimental approach we used, we were not able to disentangle the possible influence of age on behavioral and electrophysiological measurements. However, since expertise is directly related to age, it is challenging to determine the influence of this factor. Finally, it should be mentioned that a main challenge of research on bilingualism is the </w:t>
      </w:r>
      <w:r w:rsidR="00AD17A5">
        <w:t>vast</w:t>
      </w:r>
      <w:r>
        <w:t xml:space="preserve"> heterogeneity </w:t>
      </w:r>
      <w:r w:rsidR="00AD17A5">
        <w:t>within</w:t>
      </w:r>
      <w:r>
        <w:t xml:space="preserve"> the samples</w:t>
      </w:r>
      <w:r w:rsidR="00AD17A5">
        <w:t xml:space="preserve"> </w:t>
      </w:r>
      <w:r>
        <w:fldChar w:fldCharType="begin" w:fldLock="1"/>
      </w:r>
      <w:r w:rsidR="00E96BE4">
        <w:instrText>ADDIN CSL_CITATION {"citationItems":[{"id":"ITEM-1","itemData":{"DOI":"10.3389/fnagi.2015.00249","ISSN":"16634365","abstract":"The decline of cognitive skills throughout healthy or pathological aging can be slowed down by experiences which foster cognitive reserve (CR). Recently, some studies on Alzheimer's disease have suggested that CR may be enhanced by life-long bilingualism. However, the evidence is inconsistent and largely based on retrospective approaches featuring several methodological weaknesses. Some studies demonstrated at least 4 years of delay in dementia symptoms, while others did not find such an effect. Moreover, various methodological aspects vary from study to study. The present paper addresses contradictory findings, identifies possible lurking variables, and outlines methodological alternatives thereof. First, we characterize possible confounding factors that may have influenced extant results. Our focus is on the criteria to establish bilingualism, differences in sample design, the instruments used to examine cognitive skills, and the role of variables known to modulate life-long cognition. Second, we propose that these limitations could be largely circumvented through experimental approaches. Proficiency in the non-native language can be successfully assessed by combining subjective and objective measures; confounding variables which have been distinctively associated with certain bilingual groups (e.g., alcoholism, sleep disorders) can be targeted through relevant instruments; and cognitive status might be better tapped via robust cognitive screenings and executive batteries. Moreover, future research should incorporate tasks yielding predictable patterns of contrastive performance between bilinguals and monolinguals. Crucially, these include instruments which reveal bilingual disadvantages in vocabulary, null effects in working memory, and advantages in inhibitory control and other executive functions. Finally, paradigms tapping proactive interference (which assess the disruptive effect of long-term memory on newly learned information) could also offer useful data, since this phenomenon seems to be better managed by bilinguals and it becomes conspicuous in early stages of dementia. Such considerations may shed light not just on the relationship between bilingualism and CR, but also on more general mechanisms of cognitive compensation.","author":[{"dropping-particle":"","family":"Calvo","given":"Noelia","non-dropping-particle":"","parse-names":false,"suffix":""},{"dropping-particle":"","family":"García","given":"Adolfo M.","non-dropping-particle":"","parse-names":false,"suffix":""},{"dropping-particle":"","family":"Manoiloff","given":"Laura","non-dropping-particle":"","parse-names":false,"suffix":""},{"dropping-particle":"","family":"Ibáñez","given":"Agustín","non-dropping-particle":"","parse-names":false,"suffix":""}],"container-title":"Frontiers in Aging Neuroscience","id":"ITEM-1","issued":{"date-parts":[["2016"]]},"page":"249","title":"Bilingualism and cognitive reserve: A critical overview and a plea for methodological innovations","type":"article-journal","volume":"7"},"uris":["http://www.mendeley.com/documents/?uuid=c4e98612-0862-4bd5-80d8-f0234b06018d","http://www.mendeley.com/documents/?uuid=04b80fe8-5b56-4657-9b51-d9261bc10259"]}],"mendeley":{"formattedCitation":"(Calvo et al., 2016)","plainTextFormattedCitation":"(Calvo et al., 2016)","previouslyFormattedCitation":"(Calvo et al., 2016)"},"properties":{"noteIndex":0},"schema":"https://github.com/citation-style-language/schema/raw/master/csl-citation.json"}</w:instrText>
      </w:r>
      <w:r>
        <w:fldChar w:fldCharType="separate"/>
      </w:r>
      <w:r w:rsidRPr="005E54DD">
        <w:rPr>
          <w:noProof/>
        </w:rPr>
        <w:t>(Calvo et al., 2016)</w:t>
      </w:r>
      <w:r>
        <w:fldChar w:fldCharType="end"/>
      </w:r>
      <w:r w:rsidRPr="005E54DD">
        <w:t xml:space="preserve">. </w:t>
      </w:r>
    </w:p>
    <w:p w14:paraId="49C5EA45" w14:textId="77777777" w:rsidR="00E037E3" w:rsidRPr="005E54DD" w:rsidRDefault="00E037E3" w:rsidP="00E037E3">
      <w:pPr>
        <w:pStyle w:val="berschrift3"/>
      </w:pPr>
      <w:r w:rsidRPr="005E54DD">
        <w:t>Conclusions</w:t>
      </w:r>
    </w:p>
    <w:p w14:paraId="3557BEAC" w14:textId="2EC4BBD3" w:rsidR="00C3184B" w:rsidRPr="00E037E3" w:rsidRDefault="00E037E3" w:rsidP="00E037E3">
      <w:bookmarkStart w:id="8" w:name="_Hlk109426394"/>
      <w:r>
        <w:t xml:space="preserve">In the present study, we attempted to assess cognitive workload in three subtasks related to text-level translation by measuring three groups of participants with varying levels of expertise. Moreover, we also considered the cognitive demands associated with processing non-native source texts (ELF). Professional translators outperformed student translators and multilingual controls in the reading comprehension questions placed after the reading task, and </w:t>
      </w:r>
      <w:r>
        <w:lastRenderedPageBreak/>
        <w:t>this effect was accompanied by lower theta band power</w:t>
      </w:r>
      <w:r w:rsidR="00AD17A5">
        <w:t>,</w:t>
      </w:r>
      <w:r>
        <w:t xml:space="preserve"> although we did not find evidence for an influence of expertise on reading speed. Furthermore, our results showed that professional translators demonstrated higher fluency but not accuracy ratings in the translation task and were characterized by lower theta band power. Otherwise, we did not find evidence for an effect of expertise on typing speed in both the copying and the translation tasks. Importantly, we also provided first evidence indicating that translating ELF texts leads to a lower accuracy of the target texts in professional translators, student translators</w:t>
      </w:r>
      <w:r w:rsidR="00AD17A5">
        <w:t>, and</w:t>
      </w:r>
      <w:r>
        <w:t xml:space="preserve"> highly proficient bilinguals. However, this behavioral effect was not paralleled by distinctive neurophysiological metrics.</w:t>
      </w:r>
      <w:bookmarkEnd w:id="8"/>
      <w:r w:rsidR="00C3184B">
        <w:br w:type="page"/>
      </w:r>
    </w:p>
    <w:p w14:paraId="57219623" w14:textId="77777777" w:rsidR="00C3184B" w:rsidRPr="00E71CEA" w:rsidRDefault="00C3184B" w:rsidP="007420DB">
      <w:pPr>
        <w:pStyle w:val="berschrift1"/>
        <w:suppressLineNumbers/>
      </w:pPr>
      <w:r w:rsidRPr="00E71CEA">
        <w:lastRenderedPageBreak/>
        <w:t>Declarations of interest:</w:t>
      </w:r>
    </w:p>
    <w:p w14:paraId="3E899E7F" w14:textId="6F8E665C" w:rsidR="00C3184B" w:rsidRDefault="00C3184B" w:rsidP="007420DB">
      <w:pPr>
        <w:suppressLineNumbers/>
      </w:pPr>
      <w:r w:rsidRPr="00E71CEA">
        <w:t xml:space="preserve">The authors declare no potential sources </w:t>
      </w:r>
      <w:r w:rsidR="009047C8">
        <w:t xml:space="preserve">for </w:t>
      </w:r>
      <w:r w:rsidRPr="00E71CEA">
        <w:t>conflict</w:t>
      </w:r>
      <w:r w:rsidR="009047C8">
        <w:t>s</w:t>
      </w:r>
      <w:r w:rsidRPr="00E71CEA">
        <w:t xml:space="preserve"> of interest.</w:t>
      </w:r>
    </w:p>
    <w:p w14:paraId="4092498D" w14:textId="77777777" w:rsidR="00C3184B" w:rsidRDefault="00C3184B" w:rsidP="007420DB">
      <w:pPr>
        <w:suppressLineNumbers/>
      </w:pPr>
    </w:p>
    <w:p w14:paraId="471C70C7" w14:textId="77777777" w:rsidR="00C3184B" w:rsidRPr="00E71CEA" w:rsidRDefault="00C3184B" w:rsidP="007420DB">
      <w:pPr>
        <w:pStyle w:val="berschrift1"/>
        <w:suppressLineNumbers/>
      </w:pPr>
      <w:r w:rsidRPr="00E71CEA">
        <w:t>Author contributions:</w:t>
      </w:r>
    </w:p>
    <w:p w14:paraId="05417B08" w14:textId="7BE6FCE5" w:rsidR="00C3184B" w:rsidRPr="00C3184B" w:rsidRDefault="00C3184B" w:rsidP="007420DB">
      <w:pPr>
        <w:suppressLineNumbers/>
      </w:pPr>
      <w:r w:rsidRPr="00C3184B">
        <w:t>Matthias Kobi: Conceptualization, Methodology,</w:t>
      </w:r>
      <w:r>
        <w:t xml:space="preserve"> </w:t>
      </w:r>
      <w:r w:rsidRPr="00C3184B">
        <w:t>Formal Analysis, Investigation, Data Curation, Project administration,</w:t>
      </w:r>
      <w:r w:rsidR="009047C8">
        <w:t xml:space="preserve"> </w:t>
      </w:r>
      <w:r w:rsidR="009047C8" w:rsidRPr="00C3184B">
        <w:t>Writing – Original draft</w:t>
      </w:r>
      <w:r w:rsidRPr="00C3184B">
        <w:t xml:space="preserve"> </w:t>
      </w:r>
    </w:p>
    <w:p w14:paraId="5B78A6A6" w14:textId="2D18C71A" w:rsidR="00C3184B" w:rsidRPr="00C3184B" w:rsidRDefault="00C3184B" w:rsidP="007420DB">
      <w:pPr>
        <w:suppressLineNumbers/>
      </w:pPr>
      <w:r w:rsidRPr="00C3184B">
        <w:t xml:space="preserve">Michael Boos: Conceptualization, Methodology, Project administration, </w:t>
      </w:r>
      <w:r w:rsidR="009047C8" w:rsidRPr="00C3184B">
        <w:t>Writing – Review &amp; Editing</w:t>
      </w:r>
    </w:p>
    <w:p w14:paraId="563B978B" w14:textId="77777777" w:rsidR="009047C8" w:rsidRDefault="00C3184B" w:rsidP="007420DB">
      <w:pPr>
        <w:suppressLineNumbers/>
      </w:pPr>
      <w:r w:rsidRPr="00C3184B">
        <w:t xml:space="preserve">Stefan Elmer: Conceptualization, Methodology, Funding acquisition, Writing – Review &amp; Editing, Supervision </w:t>
      </w:r>
    </w:p>
    <w:p w14:paraId="319487BE" w14:textId="6780E0C3" w:rsidR="00C3184B" w:rsidRDefault="00C3184B" w:rsidP="007420DB">
      <w:pPr>
        <w:suppressLineNumbers/>
      </w:pPr>
      <w:r w:rsidRPr="00C3184B">
        <w:t>Lutz Jäncke: Funding acquisition, Writing – Review &amp; Editing, Supervision</w:t>
      </w:r>
    </w:p>
    <w:p w14:paraId="53518FB2" w14:textId="77777777" w:rsidR="009047C8" w:rsidRDefault="009047C8" w:rsidP="007420DB">
      <w:pPr>
        <w:suppressLineNumbers/>
        <w:jc w:val="left"/>
      </w:pPr>
    </w:p>
    <w:p w14:paraId="2A28528D" w14:textId="47318F41" w:rsidR="00C3184B" w:rsidRPr="00E71CEA" w:rsidRDefault="00C3184B" w:rsidP="007420DB">
      <w:pPr>
        <w:pStyle w:val="berschrift1"/>
        <w:suppressLineNumbers/>
      </w:pPr>
      <w:r w:rsidRPr="00E71CEA">
        <w:t>Acknowledgement:</w:t>
      </w:r>
    </w:p>
    <w:p w14:paraId="67F3AC7C" w14:textId="07777FEC" w:rsidR="00C3184B" w:rsidRDefault="00C3184B" w:rsidP="007420DB">
      <w:pPr>
        <w:suppressLineNumbers/>
      </w:pPr>
      <w:r w:rsidRPr="00E71CEA">
        <w:t>Th</w:t>
      </w:r>
      <w:r>
        <w:t>e</w:t>
      </w:r>
      <w:r w:rsidRPr="00E71CEA">
        <w:t xml:space="preserve"> research was supported by the Swiss National Science Foundation (SNF, grant nr. CRSII5_173694 to Lutz Jäncke). We </w:t>
      </w:r>
      <w:r w:rsidR="007420DB">
        <w:t>like</w:t>
      </w:r>
      <w:r w:rsidRPr="00E71CEA">
        <w:t xml:space="preserve"> to thank everyone of the University of Zurich and the Zurich University of Applied Sciences involved in the project</w:t>
      </w:r>
      <w:r w:rsidR="009047C8">
        <w:t xml:space="preserve">, especially M. </w:t>
      </w:r>
      <w:proofErr w:type="spellStart"/>
      <w:r w:rsidR="009047C8">
        <w:t>Motadel</w:t>
      </w:r>
      <w:proofErr w:type="spellEnd"/>
      <w:r w:rsidR="009047C8">
        <w:t xml:space="preserve"> and D. </w:t>
      </w:r>
      <w:proofErr w:type="spellStart"/>
      <w:r w:rsidR="009047C8">
        <w:t>Torosjan</w:t>
      </w:r>
      <w:proofErr w:type="spellEnd"/>
      <w:r w:rsidR="007420DB">
        <w:t>,</w:t>
      </w:r>
      <w:r w:rsidR="009047C8">
        <w:t xml:space="preserve"> who contributed to the introduction with their bachelor thesis</w:t>
      </w:r>
      <w:r w:rsidRPr="00E71CEA">
        <w:t>.</w:t>
      </w:r>
    </w:p>
    <w:p w14:paraId="0A2CF2E8" w14:textId="77777777" w:rsidR="00C3184B" w:rsidRDefault="00C3184B" w:rsidP="007420DB">
      <w:pPr>
        <w:suppressLineNumbers/>
      </w:pPr>
    </w:p>
    <w:p w14:paraId="796F6A4C" w14:textId="77777777" w:rsidR="00C3184B" w:rsidRPr="00E71CEA" w:rsidRDefault="00C3184B" w:rsidP="007420DB">
      <w:pPr>
        <w:pStyle w:val="berschrift1"/>
        <w:suppressLineNumbers/>
      </w:pPr>
      <w:r w:rsidRPr="00E71CEA">
        <w:t>Data accessibility:</w:t>
      </w:r>
    </w:p>
    <w:p w14:paraId="424DD268" w14:textId="77777777" w:rsidR="00C3184B" w:rsidRPr="00E71CEA" w:rsidRDefault="00C3184B" w:rsidP="007420DB">
      <w:pPr>
        <w:suppressLineNumbers/>
      </w:pPr>
      <w:r>
        <w:t xml:space="preserve">Behavioral data and analysis scripts are accessible on </w:t>
      </w:r>
      <w:hyperlink r:id="rId23" w:history="1">
        <w:r w:rsidRPr="009E1645">
          <w:rPr>
            <w:rStyle w:val="Hyperlink"/>
            <w:rFonts w:ascii="Times New Roman" w:hAnsi="Times New Roman" w:cs="Times New Roman"/>
          </w:rPr>
          <w:t>https://github.com/mkobi89/LDT</w:t>
        </w:r>
      </w:hyperlink>
      <w:r>
        <w:t>. EEG raw and preprocessed d</w:t>
      </w:r>
      <w:r w:rsidRPr="00E71CEA">
        <w:t xml:space="preserve">ata </w:t>
      </w:r>
      <w:r>
        <w:t>can be made</w:t>
      </w:r>
      <w:r w:rsidRPr="00E71CEA">
        <w:t xml:space="preserve"> available upon request to the authors.</w:t>
      </w:r>
    </w:p>
    <w:p w14:paraId="1A24BFC4" w14:textId="1C2FE7F3" w:rsidR="00C53333" w:rsidRPr="00B86243" w:rsidRDefault="00C3184B" w:rsidP="007420DB">
      <w:pPr>
        <w:suppressLineNumbers/>
        <w:jc w:val="left"/>
        <w:rPr>
          <w:rFonts w:ascii="Times New Roman" w:hAnsi="Times New Roman" w:cs="Times New Roman"/>
          <w:szCs w:val="24"/>
        </w:rPr>
      </w:pPr>
      <w:r>
        <w:rPr>
          <w:rFonts w:ascii="Times New Roman" w:hAnsi="Times New Roman" w:cs="Times New Roman"/>
          <w:szCs w:val="24"/>
        </w:rPr>
        <w:br w:type="page"/>
      </w:r>
    </w:p>
    <w:p w14:paraId="7E199CFC" w14:textId="7F2F5BD2" w:rsidR="00871219" w:rsidRPr="00B86243" w:rsidRDefault="00871219" w:rsidP="007420DB">
      <w:pPr>
        <w:pStyle w:val="berschrift1"/>
        <w:suppressLineNumbers/>
      </w:pPr>
      <w:r w:rsidRPr="00B86243">
        <w:lastRenderedPageBreak/>
        <w:t>References</w:t>
      </w:r>
    </w:p>
    <w:p w14:paraId="4ADC7D5C" w14:textId="3E39B869" w:rsidR="001903BD" w:rsidRPr="001903BD" w:rsidRDefault="00FD0D58"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ADDIN Mendeley Bibliography CSL_BIBLIOGRAPHY </w:instrText>
      </w:r>
      <w:r>
        <w:rPr>
          <w:rFonts w:ascii="Times New Roman" w:hAnsi="Times New Roman" w:cs="Times New Roman"/>
          <w:szCs w:val="24"/>
        </w:rPr>
        <w:fldChar w:fldCharType="separate"/>
      </w:r>
      <w:r w:rsidR="001903BD" w:rsidRPr="001903BD">
        <w:rPr>
          <w:rFonts w:ascii="Times New Roman" w:hAnsi="Times New Roman" w:cs="Times New Roman"/>
          <w:noProof/>
          <w:szCs w:val="24"/>
        </w:rPr>
        <w:t xml:space="preserve">Aasman, J., Mulder, G., &amp; Mulder, L. J. M. (1987). Operator effort and the measurement of heart-rate variability. </w:t>
      </w:r>
      <w:r w:rsidR="001903BD" w:rsidRPr="001903BD">
        <w:rPr>
          <w:rFonts w:ascii="Times New Roman" w:hAnsi="Times New Roman" w:cs="Times New Roman"/>
          <w:i/>
          <w:iCs/>
          <w:noProof/>
          <w:szCs w:val="24"/>
        </w:rPr>
        <w:t>Human Factors</w:t>
      </w:r>
      <w:r w:rsidR="001903BD" w:rsidRPr="001903BD">
        <w:rPr>
          <w:rFonts w:ascii="Times New Roman" w:hAnsi="Times New Roman" w:cs="Times New Roman"/>
          <w:noProof/>
          <w:szCs w:val="24"/>
        </w:rPr>
        <w:t xml:space="preserve">, </w:t>
      </w:r>
      <w:r w:rsidR="001903BD" w:rsidRPr="001903BD">
        <w:rPr>
          <w:rFonts w:ascii="Times New Roman" w:hAnsi="Times New Roman" w:cs="Times New Roman"/>
          <w:i/>
          <w:iCs/>
          <w:noProof/>
          <w:szCs w:val="24"/>
        </w:rPr>
        <w:t>29</w:t>
      </w:r>
      <w:r w:rsidR="001903BD" w:rsidRPr="001903BD">
        <w:rPr>
          <w:rFonts w:ascii="Times New Roman" w:hAnsi="Times New Roman" w:cs="Times New Roman"/>
          <w:noProof/>
          <w:szCs w:val="24"/>
        </w:rPr>
        <w:t>(2), 161–170. https://doi.org/10.1177/001872088702900204</w:t>
      </w:r>
    </w:p>
    <w:p w14:paraId="07C21E7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Albl-Mikasa, M. (2013). ELF speakers’ restricted power of expression: Implications for interpreters’ processing. </w:t>
      </w:r>
      <w:r w:rsidRPr="001903BD">
        <w:rPr>
          <w:rFonts w:ascii="Times New Roman" w:hAnsi="Times New Roman" w:cs="Times New Roman"/>
          <w:i/>
          <w:iCs/>
          <w:noProof/>
          <w:szCs w:val="24"/>
        </w:rPr>
        <w:t>Translation and Interpreting Studies. The Journal of the American Translation and Interpreting Studies Association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8</w:t>
      </w:r>
      <w:r w:rsidRPr="001903BD">
        <w:rPr>
          <w:rFonts w:ascii="Times New Roman" w:hAnsi="Times New Roman" w:cs="Times New Roman"/>
          <w:noProof/>
          <w:szCs w:val="24"/>
        </w:rPr>
        <w:t>(2), 191–210. https://doi.org/10.1075/tis.8.2.04alb</w:t>
      </w:r>
    </w:p>
    <w:p w14:paraId="3D17B896"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Albl-Mikasa, M., Guggisberg, S., &amp; Talirz, F. (2017). (Source) texting ELF-native and non-native English speaker discourse production and conference interpreters’ preference for the native speaker. In </w:t>
      </w:r>
      <w:r w:rsidRPr="001903BD">
        <w:rPr>
          <w:rFonts w:ascii="Times New Roman" w:hAnsi="Times New Roman" w:cs="Times New Roman"/>
          <w:i/>
          <w:iCs/>
          <w:noProof/>
          <w:szCs w:val="24"/>
        </w:rPr>
        <w:t>Translata II: «Translation Studies &amp; Translation Practice», Innsbruck, Austria, 30 October-1 November 2014</w:t>
      </w:r>
      <w:r w:rsidRPr="001903BD">
        <w:rPr>
          <w:rFonts w:ascii="Times New Roman" w:hAnsi="Times New Roman" w:cs="Times New Roman"/>
          <w:noProof/>
          <w:szCs w:val="24"/>
        </w:rPr>
        <w:t xml:space="preserve"> (pp. 276–275). Peter Lang.</w:t>
      </w:r>
    </w:p>
    <w:p w14:paraId="521127E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Annett, M. (1970). A classification of hand preference by association analysis. </w:t>
      </w:r>
      <w:r w:rsidRPr="001903BD">
        <w:rPr>
          <w:rFonts w:ascii="Times New Roman" w:hAnsi="Times New Roman" w:cs="Times New Roman"/>
          <w:i/>
          <w:iCs/>
          <w:noProof/>
          <w:szCs w:val="24"/>
        </w:rPr>
        <w:t>British Journal of Psychology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61</w:t>
      </w:r>
      <w:r w:rsidRPr="001903BD">
        <w:rPr>
          <w:rFonts w:ascii="Times New Roman" w:hAnsi="Times New Roman" w:cs="Times New Roman"/>
          <w:noProof/>
          <w:szCs w:val="24"/>
        </w:rPr>
        <w:t>(3), 303–321. https://doi.org/10.1111/j.2044-8295.1970.tb01248.x</w:t>
      </w:r>
    </w:p>
    <w:p w14:paraId="7734F22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Antonenko, P., Paas, F., Grabner, R., &amp; Van Gog, T. (2010). Using electroencephalography to measure cognitive load. </w:t>
      </w:r>
      <w:r w:rsidRPr="001903BD">
        <w:rPr>
          <w:rFonts w:ascii="Times New Roman" w:hAnsi="Times New Roman" w:cs="Times New Roman"/>
          <w:i/>
          <w:iCs/>
          <w:noProof/>
          <w:szCs w:val="24"/>
        </w:rPr>
        <w:t>Educational Psychology Review</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22</w:t>
      </w:r>
      <w:r w:rsidRPr="001903BD">
        <w:rPr>
          <w:rFonts w:ascii="Times New Roman" w:hAnsi="Times New Roman" w:cs="Times New Roman"/>
          <w:noProof/>
          <w:szCs w:val="24"/>
        </w:rPr>
        <w:t>(4), 425–438. https://doi.org/10.1007/s10648-010-9130-y</w:t>
      </w:r>
    </w:p>
    <w:p w14:paraId="453BB510"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Balota, D. A., Yap, M. J., &amp; Cortese, M. J. (2006). Visual Word Recognition: The Journey From Features to Meaning (A Travel Update). In </w:t>
      </w:r>
      <w:r w:rsidRPr="001903BD">
        <w:rPr>
          <w:rFonts w:ascii="Times New Roman" w:hAnsi="Times New Roman" w:cs="Times New Roman"/>
          <w:i/>
          <w:iCs/>
          <w:noProof/>
          <w:szCs w:val="24"/>
        </w:rPr>
        <w:t>Handbook of Psycholinguistics</w:t>
      </w:r>
      <w:r w:rsidRPr="001903BD">
        <w:rPr>
          <w:rFonts w:ascii="Times New Roman" w:hAnsi="Times New Roman" w:cs="Times New Roman"/>
          <w:noProof/>
          <w:szCs w:val="24"/>
        </w:rPr>
        <w:t xml:space="preserve"> (pp. 285–375). Academic Press. https://doi.org/10.1016/B978-012369374-7/50010-9</w:t>
      </w:r>
    </w:p>
    <w:p w14:paraId="1E9E0573"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Beatty-Martínez, A. L., &amp; Dussias, P. E. (2017). Bilingual experience shapes language processing: Evidence from codeswitching. </w:t>
      </w:r>
      <w:r w:rsidRPr="001903BD">
        <w:rPr>
          <w:rFonts w:ascii="Times New Roman" w:hAnsi="Times New Roman" w:cs="Times New Roman"/>
          <w:i/>
          <w:iCs/>
          <w:noProof/>
          <w:szCs w:val="24"/>
        </w:rPr>
        <w:t>Journal of Memory and Language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95</w:t>
      </w:r>
      <w:r w:rsidRPr="001903BD">
        <w:rPr>
          <w:rFonts w:ascii="Times New Roman" w:hAnsi="Times New Roman" w:cs="Times New Roman"/>
          <w:noProof/>
          <w:szCs w:val="24"/>
        </w:rPr>
        <w:t>, 173–189. https://doi.org/10.1016/j.jml.2017.04.002</w:t>
      </w:r>
    </w:p>
    <w:p w14:paraId="2F43D010"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Berka, C., Levendowski, D. J., Lumicao, M. N. M. N., Yau, A., Davis, G., Zivkovic, V. T., Olmstead, R. E., Tremoulet, P. D., &amp; Craven, P. L. (2007). EEG correlates of task engagement and mental workload in vigilance, learning, and memory tasks. </w:t>
      </w:r>
      <w:r w:rsidRPr="001903BD">
        <w:rPr>
          <w:rFonts w:ascii="Times New Roman" w:hAnsi="Times New Roman" w:cs="Times New Roman"/>
          <w:i/>
          <w:iCs/>
          <w:noProof/>
          <w:szCs w:val="24"/>
        </w:rPr>
        <w:t xml:space="preserve">Aviation </w:t>
      </w:r>
      <w:r w:rsidRPr="001903BD">
        <w:rPr>
          <w:rFonts w:ascii="Times New Roman" w:hAnsi="Times New Roman" w:cs="Times New Roman"/>
          <w:i/>
          <w:iCs/>
          <w:noProof/>
          <w:szCs w:val="24"/>
        </w:rPr>
        <w:lastRenderedPageBreak/>
        <w:t>Space and Environmental Medicine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78</w:t>
      </w:r>
      <w:r w:rsidRPr="001903BD">
        <w:rPr>
          <w:rFonts w:ascii="Times New Roman" w:hAnsi="Times New Roman" w:cs="Times New Roman"/>
          <w:noProof/>
          <w:szCs w:val="24"/>
        </w:rPr>
        <w:t>(5), 232–244.</w:t>
      </w:r>
    </w:p>
    <w:p w14:paraId="5791D3FF"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Borghini, G., Astolfi, L., Vecchiato, G., Mattia, D., &amp; Babiloni, F. (2014). Measuring neurophysiological signals in aircraft pilots and car drivers for the assessment of mental workload, fatigue and drowsiness. </w:t>
      </w:r>
      <w:r w:rsidRPr="001903BD">
        <w:rPr>
          <w:rFonts w:ascii="Times New Roman" w:hAnsi="Times New Roman" w:cs="Times New Roman"/>
          <w:i/>
          <w:iCs/>
          <w:noProof/>
          <w:szCs w:val="24"/>
        </w:rPr>
        <w:t>Neuroscience and Biobehavioral Reviews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44</w:t>
      </w:r>
      <w:r w:rsidRPr="001903BD">
        <w:rPr>
          <w:rFonts w:ascii="Times New Roman" w:hAnsi="Times New Roman" w:cs="Times New Roman"/>
          <w:noProof/>
          <w:szCs w:val="24"/>
        </w:rPr>
        <w:t>, 58–75. https://doi.org/10.1016/j.neubiorev.2012.10.003</w:t>
      </w:r>
    </w:p>
    <w:p w14:paraId="107EC3D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Brookings, J. B., Wilson, G. F., &amp; Swain, C. R. (1996). Psychophysiological responses to changes in workload during simulated air traffic control. </w:t>
      </w:r>
      <w:r w:rsidRPr="001903BD">
        <w:rPr>
          <w:rFonts w:ascii="Times New Roman" w:hAnsi="Times New Roman" w:cs="Times New Roman"/>
          <w:i/>
          <w:iCs/>
          <w:noProof/>
          <w:szCs w:val="24"/>
        </w:rPr>
        <w:t>Biological Psychology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42</w:t>
      </w:r>
      <w:r w:rsidRPr="001903BD">
        <w:rPr>
          <w:rFonts w:ascii="Times New Roman" w:hAnsi="Times New Roman" w:cs="Times New Roman"/>
          <w:noProof/>
          <w:szCs w:val="24"/>
        </w:rPr>
        <w:t>(3), 361–377. https://doi.org/10.1016/0301-0511(95)05167-8</w:t>
      </w:r>
    </w:p>
    <w:p w14:paraId="6A2BDFA7"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Calvo, N., García, A. M., Manoiloff, L., &amp; Ibáñez, A. (2016). Bilingualism and cognitive reserve: A critical overview and a plea for methodological innovations. </w:t>
      </w:r>
      <w:r w:rsidRPr="001903BD">
        <w:rPr>
          <w:rFonts w:ascii="Times New Roman" w:hAnsi="Times New Roman" w:cs="Times New Roman"/>
          <w:i/>
          <w:iCs/>
          <w:noProof/>
          <w:szCs w:val="24"/>
        </w:rPr>
        <w:t>Frontiers in Aging Neuroscience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7</w:t>
      </w:r>
      <w:r w:rsidRPr="001903BD">
        <w:rPr>
          <w:rFonts w:ascii="Times New Roman" w:hAnsi="Times New Roman" w:cs="Times New Roman"/>
          <w:noProof/>
          <w:szCs w:val="24"/>
        </w:rPr>
        <w:t>, 249. https://doi.org/10.3389/fnagi.2015.00249</w:t>
      </w:r>
    </w:p>
    <w:p w14:paraId="302FEDA0"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Carl, M., &amp; Kay, M. (2012). Gazing and typing activities during translation: A comparative study of translation units of professional and student translators. </w:t>
      </w:r>
      <w:r w:rsidRPr="001903BD">
        <w:rPr>
          <w:rFonts w:ascii="Times New Roman" w:hAnsi="Times New Roman" w:cs="Times New Roman"/>
          <w:i/>
          <w:iCs/>
          <w:noProof/>
          <w:szCs w:val="24"/>
        </w:rPr>
        <w:t>Meta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56</w:t>
      </w:r>
      <w:r w:rsidRPr="001903BD">
        <w:rPr>
          <w:rFonts w:ascii="Times New Roman" w:hAnsi="Times New Roman" w:cs="Times New Roman"/>
          <w:noProof/>
          <w:szCs w:val="24"/>
        </w:rPr>
        <w:t>(4), 952–975. https://doi.org/10.7202/1011262ar</w:t>
      </w:r>
    </w:p>
    <w:p w14:paraId="39BBD27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Cavanagh, J. F., &amp; Frank, M. J. (2014). Frontal theta as a mechanism for cognitive control. </w:t>
      </w:r>
      <w:r w:rsidRPr="001903BD">
        <w:rPr>
          <w:rFonts w:ascii="Times New Roman" w:hAnsi="Times New Roman" w:cs="Times New Roman"/>
          <w:i/>
          <w:iCs/>
          <w:noProof/>
          <w:szCs w:val="24"/>
        </w:rPr>
        <w:t>Trends in Cognitive Sciences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18</w:t>
      </w:r>
      <w:r w:rsidRPr="001903BD">
        <w:rPr>
          <w:rFonts w:ascii="Times New Roman" w:hAnsi="Times New Roman" w:cs="Times New Roman"/>
          <w:noProof/>
          <w:szCs w:val="24"/>
        </w:rPr>
        <w:t>(8), 414–421. https://doi.org/10.1016/j.tics.2014.04.012</w:t>
      </w:r>
    </w:p>
    <w:p w14:paraId="7584FF2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Christoffels, I. K., Ganushchak, L., &amp; Koester, D. (2013). Language conflict in translation: An ERP study of translation production. </w:t>
      </w:r>
      <w:r w:rsidRPr="001903BD">
        <w:rPr>
          <w:rFonts w:ascii="Times New Roman" w:hAnsi="Times New Roman" w:cs="Times New Roman"/>
          <w:i/>
          <w:iCs/>
          <w:noProof/>
          <w:szCs w:val="24"/>
        </w:rPr>
        <w:t>Journal of Cognitive Psychology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25</w:t>
      </w:r>
      <w:r w:rsidRPr="001903BD">
        <w:rPr>
          <w:rFonts w:ascii="Times New Roman" w:hAnsi="Times New Roman" w:cs="Times New Roman"/>
          <w:noProof/>
          <w:szCs w:val="24"/>
        </w:rPr>
        <w:t>(5), 646–664. https://doi.org/10.1080/20445911.2013.821127</w:t>
      </w:r>
    </w:p>
    <w:p w14:paraId="0A3E8884"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Costa, A., Caramazza, A., &amp; Sebastian-Galles, N. (2000). The cognate facilitation effect: Implications for models of lexical access. </w:t>
      </w:r>
      <w:r w:rsidRPr="001903BD">
        <w:rPr>
          <w:rFonts w:ascii="Times New Roman" w:hAnsi="Times New Roman" w:cs="Times New Roman"/>
          <w:i/>
          <w:iCs/>
          <w:noProof/>
          <w:szCs w:val="24"/>
        </w:rPr>
        <w:t>Journal of Experimental Psychology: Learning Memory and Cognition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26</w:t>
      </w:r>
      <w:r w:rsidRPr="001903BD">
        <w:rPr>
          <w:rFonts w:ascii="Times New Roman" w:hAnsi="Times New Roman" w:cs="Times New Roman"/>
          <w:noProof/>
          <w:szCs w:val="24"/>
        </w:rPr>
        <w:t>(5), 1283–1296. https://doi.org/10.1037/0278-7393.26.5.1283</w:t>
      </w:r>
    </w:p>
    <w:p w14:paraId="1C07ECB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de Cheveigné, A. (2020). ZapLine: A simple and effective method to remove power line artifacts. </w:t>
      </w:r>
      <w:r w:rsidRPr="001903BD">
        <w:rPr>
          <w:rFonts w:ascii="Times New Roman" w:hAnsi="Times New Roman" w:cs="Times New Roman"/>
          <w:i/>
          <w:iCs/>
          <w:noProof/>
          <w:szCs w:val="24"/>
        </w:rPr>
        <w:t>NeuroImage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207</w:t>
      </w:r>
      <w:r w:rsidRPr="001903BD">
        <w:rPr>
          <w:rFonts w:ascii="Times New Roman" w:hAnsi="Times New Roman" w:cs="Times New Roman"/>
          <w:noProof/>
          <w:szCs w:val="24"/>
        </w:rPr>
        <w:t>. https://doi.org/10.1016/j.neuroimage.2019.116356</w:t>
      </w:r>
    </w:p>
    <w:p w14:paraId="7711349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de Groot, A. M. B. (1992). Determinants of word translation. </w:t>
      </w:r>
      <w:r w:rsidRPr="001903BD">
        <w:rPr>
          <w:rFonts w:ascii="Times New Roman" w:hAnsi="Times New Roman" w:cs="Times New Roman"/>
          <w:i/>
          <w:iCs/>
          <w:noProof/>
          <w:szCs w:val="24"/>
        </w:rPr>
        <w:t>Journal of Experimental Psychology: Learning, Memory, and Cognition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18</w:t>
      </w:r>
      <w:r w:rsidRPr="001903BD">
        <w:rPr>
          <w:rFonts w:ascii="Times New Roman" w:hAnsi="Times New Roman" w:cs="Times New Roman"/>
          <w:noProof/>
          <w:szCs w:val="24"/>
        </w:rPr>
        <w:t xml:space="preserve">(5), 1001–1018. </w:t>
      </w:r>
      <w:r w:rsidRPr="001903BD">
        <w:rPr>
          <w:rFonts w:ascii="Times New Roman" w:hAnsi="Times New Roman" w:cs="Times New Roman"/>
          <w:noProof/>
          <w:szCs w:val="24"/>
        </w:rPr>
        <w:lastRenderedPageBreak/>
        <w:t>https://doi.org/10.1037/0278-7393.18.5.1001</w:t>
      </w:r>
    </w:p>
    <w:p w14:paraId="6A1B9EA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Delorme, A., &amp; Makeig, S. (2004). EEGLAB: An open source toolbox for analysis of single-trial EEG dynamics including independent component analysis. </w:t>
      </w:r>
      <w:r w:rsidRPr="001903BD">
        <w:rPr>
          <w:rFonts w:ascii="Times New Roman" w:hAnsi="Times New Roman" w:cs="Times New Roman"/>
          <w:i/>
          <w:iCs/>
          <w:noProof/>
          <w:szCs w:val="24"/>
        </w:rPr>
        <w:t>Journal of Neuroscience Methods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134</w:t>
      </w:r>
      <w:r w:rsidRPr="001903BD">
        <w:rPr>
          <w:rFonts w:ascii="Times New Roman" w:hAnsi="Times New Roman" w:cs="Times New Roman"/>
          <w:noProof/>
          <w:szCs w:val="24"/>
        </w:rPr>
        <w:t>(1), 9–21. https://doi.org/10.1016/j.jneumeth.2003.10.009</w:t>
      </w:r>
    </w:p>
    <w:p w14:paraId="40A375F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Ehrensberger-Dow, M., Albl-Mikasa, M., Andermatt, K., Hunziker Heeb, A., &amp; Lehr, C. (2020). Cognitive load in processing ELF: Translators, interpreters, and other multilinguals. </w:t>
      </w:r>
      <w:r w:rsidRPr="001903BD">
        <w:rPr>
          <w:rFonts w:ascii="Times New Roman" w:hAnsi="Times New Roman" w:cs="Times New Roman"/>
          <w:i/>
          <w:iCs/>
          <w:noProof/>
          <w:szCs w:val="24"/>
        </w:rPr>
        <w:t>Journal of English as a Lingua Franca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w:t>
      </w:r>
      <w:r w:rsidRPr="001903BD">
        <w:rPr>
          <w:rFonts w:ascii="Times New Roman" w:hAnsi="Times New Roman" w:cs="Times New Roman"/>
          <w:noProof/>
          <w:szCs w:val="24"/>
        </w:rPr>
        <w:t>(2), 217–238. https://doi.org/10.1515/jelf-2020-2039</w:t>
      </w:r>
    </w:p>
    <w:p w14:paraId="59F16F2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Ehrensberger-Dow, M., &amp; Massey, G. (2014). Cognitive ergonomic issues in professional translation. </w:t>
      </w:r>
      <w:r w:rsidRPr="001903BD">
        <w:rPr>
          <w:rFonts w:ascii="Times New Roman" w:hAnsi="Times New Roman" w:cs="Times New Roman"/>
          <w:i/>
          <w:iCs/>
          <w:noProof/>
          <w:szCs w:val="24"/>
        </w:rPr>
        <w:t>The Development of Translation Competence : Theories and Methodologies from Psycholinguistics and Cognitive Science</w:t>
      </w:r>
      <w:r w:rsidRPr="001903BD">
        <w:rPr>
          <w:rFonts w:ascii="Times New Roman" w:hAnsi="Times New Roman" w:cs="Times New Roman"/>
          <w:noProof/>
          <w:szCs w:val="24"/>
        </w:rPr>
        <w:t>, 58–86.</w:t>
      </w:r>
    </w:p>
    <w:p w14:paraId="1E411C22"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García, A. M., &amp; Ibáñez, A. (2016). Processes and verbs of doing, in the brain. </w:t>
      </w:r>
      <w:r w:rsidRPr="001903BD">
        <w:rPr>
          <w:rFonts w:ascii="Times New Roman" w:hAnsi="Times New Roman" w:cs="Times New Roman"/>
          <w:i/>
          <w:iCs/>
          <w:noProof/>
          <w:szCs w:val="24"/>
        </w:rPr>
        <w:t>Functions of Language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23</w:t>
      </w:r>
      <w:r w:rsidRPr="001903BD">
        <w:rPr>
          <w:rFonts w:ascii="Times New Roman" w:hAnsi="Times New Roman" w:cs="Times New Roman"/>
          <w:noProof/>
          <w:szCs w:val="24"/>
        </w:rPr>
        <w:t>(3), 305–335. https://doi.org/10.1075/fol.23.3.02gar</w:t>
      </w:r>
    </w:p>
    <w:p w14:paraId="42E1015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García, A. M., Ibáñez, A., Huepe, D., Houck, A. L., Michon, M., Lezama, C. G., Chadha, S., &amp; Rivera-Rei, Á. (2014). Word reading and translation in bilinguals: The impact of formal and informal translation expertise. </w:t>
      </w:r>
      <w:r w:rsidRPr="001903BD">
        <w:rPr>
          <w:rFonts w:ascii="Times New Roman" w:hAnsi="Times New Roman" w:cs="Times New Roman"/>
          <w:i/>
          <w:iCs/>
          <w:noProof/>
          <w:szCs w:val="24"/>
        </w:rPr>
        <w:t>Frontiers in Psychology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w:t>
      </w:r>
      <w:r w:rsidRPr="001903BD">
        <w:rPr>
          <w:rFonts w:ascii="Times New Roman" w:hAnsi="Times New Roman" w:cs="Times New Roman"/>
          <w:noProof/>
          <w:szCs w:val="24"/>
        </w:rPr>
        <w:t>, 1–14. https://doi.org/10.3389/fpsyg.2014.01302</w:t>
      </w:r>
    </w:p>
    <w:p w14:paraId="4CFD6143"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García, A. M., Mikulan, E., &amp; Ibáñez, A. (2016). A neuroscientific toolkit for translation studies. In R. Muñoz Martín (Ed.), </w:t>
      </w:r>
      <w:r w:rsidRPr="001903BD">
        <w:rPr>
          <w:rFonts w:ascii="Times New Roman" w:hAnsi="Times New Roman" w:cs="Times New Roman"/>
          <w:i/>
          <w:iCs/>
          <w:noProof/>
          <w:szCs w:val="24"/>
        </w:rPr>
        <w:t>Reembedding translation process research</w:t>
      </w:r>
      <w:r w:rsidRPr="001903BD">
        <w:rPr>
          <w:rFonts w:ascii="Times New Roman" w:hAnsi="Times New Roman" w:cs="Times New Roman"/>
          <w:noProof/>
          <w:szCs w:val="24"/>
        </w:rPr>
        <w:t xml:space="preserve"> (pp. 21–46). John Benjamins. https://doi.org/10.1075/btl.128.02gar</w:t>
      </w:r>
    </w:p>
    <w:p w14:paraId="2F892E7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Gevins, A., &amp; Smith, M. E. (2003). Neurophysiological measures of cognitive workload during human–computer interaction. </w:t>
      </w:r>
      <w:r w:rsidRPr="001903BD">
        <w:rPr>
          <w:rFonts w:ascii="Times New Roman" w:hAnsi="Times New Roman" w:cs="Times New Roman"/>
          <w:i/>
          <w:iCs/>
          <w:noProof/>
          <w:szCs w:val="24"/>
        </w:rPr>
        <w:t>Theoretical Issues in Ergonomics Science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4</w:t>
      </w:r>
      <w:r w:rsidRPr="001903BD">
        <w:rPr>
          <w:rFonts w:ascii="Times New Roman" w:hAnsi="Times New Roman" w:cs="Times New Roman"/>
          <w:noProof/>
          <w:szCs w:val="24"/>
        </w:rPr>
        <w:t>(1–2), 113–131. https://doi.org/10.1080/14639220210159717</w:t>
      </w:r>
    </w:p>
    <w:p w14:paraId="3CC77C7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Gevins, A., Smith, M. E., McEvoy, L., &amp; Yu, D. (1997). High-resolution EEG mapping of cortical activation related to working memory: Effects of task difficulty, type of processing, and practice. </w:t>
      </w:r>
      <w:r w:rsidRPr="001903BD">
        <w:rPr>
          <w:rFonts w:ascii="Times New Roman" w:hAnsi="Times New Roman" w:cs="Times New Roman"/>
          <w:i/>
          <w:iCs/>
          <w:noProof/>
          <w:szCs w:val="24"/>
        </w:rPr>
        <w:t>Cerebral Cortex</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7</w:t>
      </w:r>
      <w:r w:rsidRPr="001903BD">
        <w:rPr>
          <w:rFonts w:ascii="Times New Roman" w:hAnsi="Times New Roman" w:cs="Times New Roman"/>
          <w:noProof/>
          <w:szCs w:val="24"/>
        </w:rPr>
        <w:t xml:space="preserve">(4), 374–385. </w:t>
      </w:r>
      <w:r w:rsidRPr="001903BD">
        <w:rPr>
          <w:rFonts w:ascii="Times New Roman" w:hAnsi="Times New Roman" w:cs="Times New Roman"/>
          <w:noProof/>
          <w:szCs w:val="24"/>
        </w:rPr>
        <w:lastRenderedPageBreak/>
        <w:t>https://doi.org/10.1093/cercor/7.4.374</w:t>
      </w:r>
    </w:p>
    <w:p w14:paraId="4BFFC6A3"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Grabner, R. H., Brunner, C., Leeb, R., Neuper, C., &amp; Pfurtscheller, G. (2007). Event-related EEG theta and alpha band oscillatory responses during language translation. </w:t>
      </w:r>
      <w:r w:rsidRPr="001903BD">
        <w:rPr>
          <w:rFonts w:ascii="Times New Roman" w:hAnsi="Times New Roman" w:cs="Times New Roman"/>
          <w:i/>
          <w:iCs/>
          <w:noProof/>
          <w:szCs w:val="24"/>
        </w:rPr>
        <w:t>Brain Research Bulletin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72</w:t>
      </w:r>
      <w:r w:rsidRPr="001903BD">
        <w:rPr>
          <w:rFonts w:ascii="Times New Roman" w:hAnsi="Times New Roman" w:cs="Times New Roman"/>
          <w:noProof/>
          <w:szCs w:val="24"/>
        </w:rPr>
        <w:t>(1), 57–65. https://doi.org/10.1016/j.brainresbull.2007.01.001</w:t>
      </w:r>
    </w:p>
    <w:p w14:paraId="2E744564"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Hampson, R. E., Opris, I., &amp; Deadwyler, S. A. (2010). Neural correlates of fast pupil dilation in nonhuman primates: Relation to behavioral performance and cognitive workload. </w:t>
      </w:r>
      <w:r w:rsidRPr="001903BD">
        <w:rPr>
          <w:rFonts w:ascii="Times New Roman" w:hAnsi="Times New Roman" w:cs="Times New Roman"/>
          <w:i/>
          <w:iCs/>
          <w:noProof/>
          <w:szCs w:val="24"/>
        </w:rPr>
        <w:t>Behavioural Brain Research</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212</w:t>
      </w:r>
      <w:r w:rsidRPr="001903BD">
        <w:rPr>
          <w:rFonts w:ascii="Times New Roman" w:hAnsi="Times New Roman" w:cs="Times New Roman"/>
          <w:noProof/>
          <w:szCs w:val="24"/>
        </w:rPr>
        <w:t>(1), 1–11. https://doi.org/10.1016/j.bbr.2010.03.011</w:t>
      </w:r>
    </w:p>
    <w:p w14:paraId="3D96CF9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Hancock, P. A., Meshkati, N., &amp; Robertson, M. M. (1985). Physiological reflections of mental workload. </w:t>
      </w:r>
      <w:r w:rsidRPr="001903BD">
        <w:rPr>
          <w:rFonts w:ascii="Times New Roman" w:hAnsi="Times New Roman" w:cs="Times New Roman"/>
          <w:i/>
          <w:iCs/>
          <w:noProof/>
          <w:szCs w:val="24"/>
        </w:rPr>
        <w:t>Aviation Space and Environmental Medicine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56</w:t>
      </w:r>
      <w:r w:rsidRPr="001903BD">
        <w:rPr>
          <w:rFonts w:ascii="Times New Roman" w:hAnsi="Times New Roman" w:cs="Times New Roman"/>
          <w:noProof/>
          <w:szCs w:val="24"/>
        </w:rPr>
        <w:t>(11), 1110–1114.</w:t>
      </w:r>
    </w:p>
    <w:p w14:paraId="5DA5B707"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Hautus, M. J., Macmillan, N. A., &amp; Creelman, C. D. (2021). Detection theory: A user’s guide. In </w:t>
      </w:r>
      <w:r w:rsidRPr="001903BD">
        <w:rPr>
          <w:rFonts w:ascii="Times New Roman" w:hAnsi="Times New Roman" w:cs="Times New Roman"/>
          <w:i/>
          <w:iCs/>
          <w:noProof/>
          <w:szCs w:val="24"/>
        </w:rPr>
        <w:t>Routledge</w:t>
      </w:r>
      <w:r w:rsidRPr="001903BD">
        <w:rPr>
          <w:rFonts w:ascii="Times New Roman" w:hAnsi="Times New Roman" w:cs="Times New Roman"/>
          <w:noProof/>
          <w:szCs w:val="24"/>
        </w:rPr>
        <w:t>. https://doi.org/10.4324/9781003203636</w:t>
      </w:r>
    </w:p>
    <w:p w14:paraId="396B8114"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Hogervorst, M. A., Brouwer, A. M., &amp; van Erp, J. B. F. (2014). Combining and comparing EEG, peripheral physiology and eye-related measures for the assessment of mental workload. </w:t>
      </w:r>
      <w:r w:rsidRPr="001903BD">
        <w:rPr>
          <w:rFonts w:ascii="Times New Roman" w:hAnsi="Times New Roman" w:cs="Times New Roman"/>
          <w:i/>
          <w:iCs/>
          <w:noProof/>
          <w:szCs w:val="24"/>
        </w:rPr>
        <w:t>Frontiers in Neuroscience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8</w:t>
      </w:r>
      <w:r w:rsidRPr="001903BD">
        <w:rPr>
          <w:rFonts w:ascii="Times New Roman" w:hAnsi="Times New Roman" w:cs="Times New Roman"/>
          <w:noProof/>
          <w:szCs w:val="24"/>
        </w:rPr>
        <w:t>, 322. https://doi.org/10.3389/fnins.2014.00322</w:t>
      </w:r>
    </w:p>
    <w:p w14:paraId="6C43A79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Holm, A., Lukander, K., Korpela, J., Sallinen, M., &amp; Müller, K. M. I. (2009). Estimating brain load from the EEG. </w:t>
      </w:r>
      <w:r w:rsidRPr="001903BD">
        <w:rPr>
          <w:rFonts w:ascii="Times New Roman" w:hAnsi="Times New Roman" w:cs="Times New Roman"/>
          <w:i/>
          <w:iCs/>
          <w:noProof/>
          <w:szCs w:val="24"/>
        </w:rPr>
        <w:t>TheScientificWorldJournal</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w:t>
      </w:r>
      <w:r w:rsidRPr="001903BD">
        <w:rPr>
          <w:rFonts w:ascii="Times New Roman" w:hAnsi="Times New Roman" w:cs="Times New Roman"/>
          <w:noProof/>
          <w:szCs w:val="24"/>
        </w:rPr>
        <w:t>, 639–651. https://doi.org/10.1100/tsw.2009.83</w:t>
      </w:r>
    </w:p>
    <w:p w14:paraId="7A80549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Ibáñez, A. J., Macizo, P., &amp; Bajo, M. T. (2010). Language access and language selection in professional translators. </w:t>
      </w:r>
      <w:r w:rsidRPr="001903BD">
        <w:rPr>
          <w:rFonts w:ascii="Times New Roman" w:hAnsi="Times New Roman" w:cs="Times New Roman"/>
          <w:i/>
          <w:iCs/>
          <w:noProof/>
          <w:szCs w:val="24"/>
        </w:rPr>
        <w:t>Acta Psychologica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135</w:t>
      </w:r>
      <w:r w:rsidRPr="001903BD">
        <w:rPr>
          <w:rFonts w:ascii="Times New Roman" w:hAnsi="Times New Roman" w:cs="Times New Roman"/>
          <w:noProof/>
          <w:szCs w:val="24"/>
        </w:rPr>
        <w:t>(2), 257–266. https://doi.org/10.1016/j.actpsy.2010.07.009</w:t>
      </w:r>
    </w:p>
    <w:p w14:paraId="2839384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Indefrey, P., &amp; Levelt, W. J. M. (2004). The spatial and temporal signatures of word production components. </w:t>
      </w:r>
      <w:r w:rsidRPr="001903BD">
        <w:rPr>
          <w:rFonts w:ascii="Times New Roman" w:hAnsi="Times New Roman" w:cs="Times New Roman"/>
          <w:i/>
          <w:iCs/>
          <w:noProof/>
          <w:szCs w:val="24"/>
        </w:rPr>
        <w:t>Cognition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92</w:t>
      </w:r>
      <w:r w:rsidRPr="001903BD">
        <w:rPr>
          <w:rFonts w:ascii="Times New Roman" w:hAnsi="Times New Roman" w:cs="Times New Roman"/>
          <w:noProof/>
          <w:szCs w:val="24"/>
        </w:rPr>
        <w:t>(1–2), 101–144. https://doi.org/10.1016/j.cognition.2002.06.001</w:t>
      </w:r>
    </w:p>
    <w:p w14:paraId="36311AD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Jensen, O., &amp; Tesche, C. D. (2002). Frontal theta activity in humans increases with memory load in a working memory task. </w:t>
      </w:r>
      <w:r w:rsidRPr="001903BD">
        <w:rPr>
          <w:rFonts w:ascii="Times New Roman" w:hAnsi="Times New Roman" w:cs="Times New Roman"/>
          <w:i/>
          <w:iCs/>
          <w:noProof/>
          <w:szCs w:val="24"/>
        </w:rPr>
        <w:t>European Journal of Neuroscience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15</w:t>
      </w:r>
      <w:r w:rsidRPr="001903BD">
        <w:rPr>
          <w:rFonts w:ascii="Times New Roman" w:hAnsi="Times New Roman" w:cs="Times New Roman"/>
          <w:noProof/>
          <w:szCs w:val="24"/>
        </w:rPr>
        <w:t>(8), 1395–1399. https://doi.org/10.1046/j.1460-9568.2002.01975.x</w:t>
      </w:r>
    </w:p>
    <w:p w14:paraId="14E08207"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lastRenderedPageBreak/>
        <w:t xml:space="preserve">Jost, L. B., Radman, N., Buetler, K. A., &amp; Annoni, J. M. (2018). Behavioral and electrophysiological signatures of word translation processes. </w:t>
      </w:r>
      <w:r w:rsidRPr="001903BD">
        <w:rPr>
          <w:rFonts w:ascii="Times New Roman" w:hAnsi="Times New Roman" w:cs="Times New Roman"/>
          <w:i/>
          <w:iCs/>
          <w:noProof/>
          <w:szCs w:val="24"/>
        </w:rPr>
        <w:t>Neuropsychologia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109</w:t>
      </w:r>
      <w:r w:rsidRPr="001903BD">
        <w:rPr>
          <w:rFonts w:ascii="Times New Roman" w:hAnsi="Times New Roman" w:cs="Times New Roman"/>
          <w:noProof/>
          <w:szCs w:val="24"/>
        </w:rPr>
        <w:t>, 245–254. https://doi.org/10.1016/j.neuropsychologia.2017.12.034</w:t>
      </w:r>
    </w:p>
    <w:p w14:paraId="03E9160C"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Klein, D., Milner, B., Zatorre, R. J., Meyer, E., &amp; Evans, A. C. (1995). The neural substrates underlying word generation: A bilingual functional- imaging study. </w:t>
      </w:r>
      <w:r w:rsidRPr="001903BD">
        <w:rPr>
          <w:rFonts w:ascii="Times New Roman" w:hAnsi="Times New Roman" w:cs="Times New Roman"/>
          <w:i/>
          <w:iCs/>
          <w:noProof/>
          <w:szCs w:val="24"/>
        </w:rPr>
        <w:t>Proceedings of the National Academy of Sciences of the United States of America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92</w:t>
      </w:r>
      <w:r w:rsidRPr="001903BD">
        <w:rPr>
          <w:rFonts w:ascii="Times New Roman" w:hAnsi="Times New Roman" w:cs="Times New Roman"/>
          <w:noProof/>
          <w:szCs w:val="24"/>
        </w:rPr>
        <w:t>(7), 2899–2903. https://doi.org/10.1073/pnas.92.7.2899</w:t>
      </w:r>
    </w:p>
    <w:p w14:paraId="1FFF731F"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Kleiner, M., Brainard, D., Pelli, D., Ingling, A., Murray, R., Broussard, C., &amp; Cornelissen, F. (2007). </w:t>
      </w:r>
      <w:r w:rsidRPr="001903BD">
        <w:rPr>
          <w:rFonts w:ascii="Times New Roman" w:hAnsi="Times New Roman" w:cs="Times New Roman"/>
          <w:i/>
          <w:iCs/>
          <w:noProof/>
          <w:szCs w:val="24"/>
        </w:rPr>
        <w:t>What’s new in Psychtoolbox-3?</w:t>
      </w:r>
      <w:r w:rsidRPr="001903BD">
        <w:rPr>
          <w:rFonts w:ascii="Times New Roman" w:hAnsi="Times New Roman" w:cs="Times New Roman"/>
          <w:noProof/>
          <w:szCs w:val="24"/>
        </w:rPr>
        <w:t xml:space="preserve"> https://pure.mpg.de/rest/items/item_1790332/component/file_3136265/content</w:t>
      </w:r>
    </w:p>
    <w:p w14:paraId="25F03EE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Klimesch, W. (2012). Alpha-band oscillations, attention, and controlled access to stored information. </w:t>
      </w:r>
      <w:r w:rsidRPr="001903BD">
        <w:rPr>
          <w:rFonts w:ascii="Times New Roman" w:hAnsi="Times New Roman" w:cs="Times New Roman"/>
          <w:i/>
          <w:iCs/>
          <w:noProof/>
          <w:szCs w:val="24"/>
        </w:rPr>
        <w:t>Trends in Cognitive Sciences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16</w:t>
      </w:r>
      <w:r w:rsidRPr="001903BD">
        <w:rPr>
          <w:rFonts w:ascii="Times New Roman" w:hAnsi="Times New Roman" w:cs="Times New Roman"/>
          <w:noProof/>
          <w:szCs w:val="24"/>
        </w:rPr>
        <w:t>(12), 606–617. https://doi.org/10.1016/j.tics.2012.10.007</w:t>
      </w:r>
    </w:p>
    <w:p w14:paraId="0CAA318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Koehn, P., &amp; Monz, C. (2006). </w:t>
      </w:r>
      <w:r w:rsidRPr="001903BD">
        <w:rPr>
          <w:rFonts w:ascii="Times New Roman" w:hAnsi="Times New Roman" w:cs="Times New Roman"/>
          <w:i/>
          <w:iCs/>
          <w:noProof/>
          <w:szCs w:val="24"/>
        </w:rPr>
        <w:t>Manual and Automatic Evaluation of Machine Translation between European Languages 1 Evaluation Framework</w:t>
      </w:r>
      <w:r w:rsidRPr="001903BD">
        <w:rPr>
          <w:rFonts w:ascii="Times New Roman" w:hAnsi="Times New Roman" w:cs="Times New Roman"/>
          <w:noProof/>
          <w:szCs w:val="24"/>
        </w:rPr>
        <w:t>. 102–121. http://www.statmt.org/wmt06/</w:t>
      </w:r>
    </w:p>
    <w:p w14:paraId="783B13C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Kohlisch, O., &amp; Schaefer, F. (1996). Physiological changes during computer tasks: Responses to mental load or to motor demands? </w:t>
      </w:r>
      <w:r w:rsidRPr="001903BD">
        <w:rPr>
          <w:rFonts w:ascii="Times New Roman" w:hAnsi="Times New Roman" w:cs="Times New Roman"/>
          <w:i/>
          <w:iCs/>
          <w:noProof/>
          <w:szCs w:val="24"/>
        </w:rPr>
        <w:t>Ergonomics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39</w:t>
      </w:r>
      <w:r w:rsidRPr="001903BD">
        <w:rPr>
          <w:rFonts w:ascii="Times New Roman" w:hAnsi="Times New Roman" w:cs="Times New Roman"/>
          <w:noProof/>
          <w:szCs w:val="24"/>
        </w:rPr>
        <w:t>(2), 213–224. https://doi.org/10.1080/00140139608964452</w:t>
      </w:r>
    </w:p>
    <w:p w14:paraId="0D72D6A5"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Koo, T. K., &amp; Li, M. Y. (2016). A guideline of selecting and reporting intraclass correlation coefficients for reliability research. </w:t>
      </w:r>
      <w:r w:rsidRPr="001903BD">
        <w:rPr>
          <w:rFonts w:ascii="Times New Roman" w:hAnsi="Times New Roman" w:cs="Times New Roman"/>
          <w:i/>
          <w:iCs/>
          <w:noProof/>
          <w:szCs w:val="24"/>
        </w:rPr>
        <w:t>Journal of Chiropractic Medicine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15</w:t>
      </w:r>
      <w:r w:rsidRPr="001903BD">
        <w:rPr>
          <w:rFonts w:ascii="Times New Roman" w:hAnsi="Times New Roman" w:cs="Times New Roman"/>
          <w:noProof/>
          <w:szCs w:val="24"/>
        </w:rPr>
        <w:t>(2), 155–163. https://doi.org/10.1016/j.jcm.2016.02.012</w:t>
      </w:r>
    </w:p>
    <w:p w14:paraId="09A13C8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Macizo, P., &amp; Bajo, M. T. (2006). Reading for repetition and reading for translation: Do they involve the same processes? </w:t>
      </w:r>
      <w:r w:rsidRPr="001903BD">
        <w:rPr>
          <w:rFonts w:ascii="Times New Roman" w:hAnsi="Times New Roman" w:cs="Times New Roman"/>
          <w:i/>
          <w:iCs/>
          <w:noProof/>
          <w:szCs w:val="24"/>
        </w:rPr>
        <w:t>Cognition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99</w:t>
      </w:r>
      <w:r w:rsidRPr="001903BD">
        <w:rPr>
          <w:rFonts w:ascii="Times New Roman" w:hAnsi="Times New Roman" w:cs="Times New Roman"/>
          <w:noProof/>
          <w:szCs w:val="24"/>
        </w:rPr>
        <w:t>(1), 1–34. https://doi.org/10.1016/j.cognition.2004.09.012</w:t>
      </w:r>
    </w:p>
    <w:p w14:paraId="099ADC0F"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MATLAB. (2018). </w:t>
      </w:r>
      <w:r w:rsidRPr="001903BD">
        <w:rPr>
          <w:rFonts w:ascii="Times New Roman" w:hAnsi="Times New Roman" w:cs="Times New Roman"/>
          <w:i/>
          <w:iCs/>
          <w:noProof/>
          <w:szCs w:val="24"/>
        </w:rPr>
        <w:t>version 9.5.0.944444 (R2018b)</w:t>
      </w:r>
      <w:r w:rsidRPr="001903BD">
        <w:rPr>
          <w:rFonts w:ascii="Times New Roman" w:hAnsi="Times New Roman" w:cs="Times New Roman"/>
          <w:noProof/>
          <w:szCs w:val="24"/>
        </w:rPr>
        <w:t>. The MathWorks Inc.</w:t>
      </w:r>
    </w:p>
    <w:p w14:paraId="14F8F1F6"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lastRenderedPageBreak/>
        <w:t xml:space="preserve">Mills, C., Fridman, I., Soussou, W., Waghray, D., Olney, A. M., &amp; D’Mello, S. K. (2017). Put your thinking cap on: Detecting cognitive load using EEG during learning. In </w:t>
      </w:r>
      <w:r w:rsidRPr="001903BD">
        <w:rPr>
          <w:rFonts w:ascii="Times New Roman" w:hAnsi="Times New Roman" w:cs="Times New Roman"/>
          <w:i/>
          <w:iCs/>
          <w:noProof/>
          <w:szCs w:val="24"/>
        </w:rPr>
        <w:t>Proceedings of the seventh international learning analytics &amp; knowledge conference</w:t>
      </w:r>
      <w:r w:rsidRPr="001903BD">
        <w:rPr>
          <w:rFonts w:ascii="Times New Roman" w:hAnsi="Times New Roman" w:cs="Times New Roman"/>
          <w:noProof/>
          <w:szCs w:val="24"/>
        </w:rPr>
        <w:t xml:space="preserve"> (pp. 80–89). https://doi.org/10.1145/3027385.3027431</w:t>
      </w:r>
    </w:p>
    <w:p w14:paraId="2D671AEC"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Muñoz, E., Calvo, N., &amp; García, A. M. (2018). Grounding translation and interpreting in the brain: what has been, can be, and must be done. </w:t>
      </w:r>
      <w:r w:rsidRPr="001903BD">
        <w:rPr>
          <w:rFonts w:ascii="Times New Roman" w:hAnsi="Times New Roman" w:cs="Times New Roman"/>
          <w:i/>
          <w:iCs/>
          <w:noProof/>
          <w:szCs w:val="24"/>
        </w:rPr>
        <w:t>Perspectives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27</w:t>
      </w:r>
      <w:r w:rsidRPr="001903BD">
        <w:rPr>
          <w:rFonts w:ascii="Times New Roman" w:hAnsi="Times New Roman" w:cs="Times New Roman"/>
          <w:noProof/>
          <w:szCs w:val="24"/>
        </w:rPr>
        <w:t>(4), 483–509. https://doi.org/10.1080/0907676X.2018.1549575</w:t>
      </w:r>
    </w:p>
    <w:p w14:paraId="67809E2F"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Pedroni, A., Bahreini, A., &amp; Langer, N. (2019). Automagic: Standardized preprocessing of big EEG data. </w:t>
      </w:r>
      <w:r w:rsidRPr="001903BD">
        <w:rPr>
          <w:rFonts w:ascii="Times New Roman" w:hAnsi="Times New Roman" w:cs="Times New Roman"/>
          <w:i/>
          <w:iCs/>
          <w:noProof/>
          <w:szCs w:val="24"/>
        </w:rPr>
        <w:t>NeuroImage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200</w:t>
      </w:r>
      <w:r w:rsidRPr="001903BD">
        <w:rPr>
          <w:rFonts w:ascii="Times New Roman" w:hAnsi="Times New Roman" w:cs="Times New Roman"/>
          <w:noProof/>
          <w:szCs w:val="24"/>
        </w:rPr>
        <w:t>, 460–473. https://doi.org/10.1016/j.neuroimage.2019.06.046</w:t>
      </w:r>
    </w:p>
    <w:p w14:paraId="4C4151BB"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Pérez, G., Hesse, E., Dottori, M., Birba, A., Amoruso, L., Martorell Caro, M., Ibáñez, A., &amp; García, A. M. (2022). The bilingual lexicon, back and forth: Electrophysiological signatures of translation asymmetry. </w:t>
      </w:r>
      <w:r w:rsidRPr="001903BD">
        <w:rPr>
          <w:rFonts w:ascii="Times New Roman" w:hAnsi="Times New Roman" w:cs="Times New Roman"/>
          <w:i/>
          <w:iCs/>
          <w:noProof/>
          <w:szCs w:val="24"/>
        </w:rPr>
        <w:t>Neuroscience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481</w:t>
      </w:r>
      <w:r w:rsidRPr="001903BD">
        <w:rPr>
          <w:rFonts w:ascii="Times New Roman" w:hAnsi="Times New Roman" w:cs="Times New Roman"/>
          <w:noProof/>
          <w:szCs w:val="24"/>
        </w:rPr>
        <w:t>, 134–143. https://doi.org/10.1016/j.neuroscience.2021.11.046</w:t>
      </w:r>
    </w:p>
    <w:p w14:paraId="00E958EA"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Porter, G., Troscianko, T., &amp; Gilchrist, I. D. (2007). Effort during visual search and counting: Insights from pupillometry. </w:t>
      </w:r>
      <w:r w:rsidRPr="001903BD">
        <w:rPr>
          <w:rFonts w:ascii="Times New Roman" w:hAnsi="Times New Roman" w:cs="Times New Roman"/>
          <w:i/>
          <w:iCs/>
          <w:noProof/>
          <w:szCs w:val="24"/>
        </w:rPr>
        <w:t>Quarterly Journal of Experimental Psychology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60</w:t>
      </w:r>
      <w:r w:rsidRPr="001903BD">
        <w:rPr>
          <w:rFonts w:ascii="Times New Roman" w:hAnsi="Times New Roman" w:cs="Times New Roman"/>
          <w:noProof/>
          <w:szCs w:val="24"/>
        </w:rPr>
        <w:t>(2), 211–229. https://doi.org/10.1080/17470210600673818</w:t>
      </w:r>
    </w:p>
    <w:p w14:paraId="1304C4A7"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Quaresima, V., Ferrari, M., Van Der Sluijs, M. C. P., Menssen, J., &amp; Colier, W. N. J. M. (2002). Lateral frontal cortex oxygenation changes during translation and language switching revealed by non-invasive near-infrared multi-point measurements. </w:t>
      </w:r>
      <w:r w:rsidRPr="001903BD">
        <w:rPr>
          <w:rFonts w:ascii="Times New Roman" w:hAnsi="Times New Roman" w:cs="Times New Roman"/>
          <w:i/>
          <w:iCs/>
          <w:noProof/>
          <w:szCs w:val="24"/>
        </w:rPr>
        <w:t>Brain Research Bulletin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59</w:t>
      </w:r>
      <w:r w:rsidRPr="001903BD">
        <w:rPr>
          <w:rFonts w:ascii="Times New Roman" w:hAnsi="Times New Roman" w:cs="Times New Roman"/>
          <w:noProof/>
          <w:szCs w:val="24"/>
        </w:rPr>
        <w:t>(3), 235–243. https://doi.org/10.1016/S0361-9230(02)00871-7</w:t>
      </w:r>
    </w:p>
    <w:p w14:paraId="38F904A0"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Reimer, B., &amp; Mehler, B. (2011). The impact of cognitive workload on physiological arousal in young adult drivers: A field study and simulation validation. </w:t>
      </w:r>
      <w:r w:rsidRPr="001903BD">
        <w:rPr>
          <w:rFonts w:ascii="Times New Roman" w:hAnsi="Times New Roman" w:cs="Times New Roman"/>
          <w:i/>
          <w:iCs/>
          <w:noProof/>
          <w:szCs w:val="24"/>
        </w:rPr>
        <w:t>Ergonomics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54</w:t>
      </w:r>
      <w:r w:rsidRPr="001903BD">
        <w:rPr>
          <w:rFonts w:ascii="Times New Roman" w:hAnsi="Times New Roman" w:cs="Times New Roman"/>
          <w:noProof/>
          <w:szCs w:val="24"/>
        </w:rPr>
        <w:t>(10), 932–942. https://doi.org/10.1080/00140139.2011.604431</w:t>
      </w:r>
    </w:p>
    <w:p w14:paraId="443337D1"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Rinne, J. O., Tommola, J., Laine, M., Krause, B. J., Schmidt, D., Kaasinen, V., Teräs, M., Sipilä, H., &amp; Sunnari, M. (2000). The translating brain: cerebral activation patterns </w:t>
      </w:r>
      <w:r w:rsidRPr="001903BD">
        <w:rPr>
          <w:rFonts w:ascii="Times New Roman" w:hAnsi="Times New Roman" w:cs="Times New Roman"/>
          <w:noProof/>
          <w:szCs w:val="24"/>
        </w:rPr>
        <w:lastRenderedPageBreak/>
        <w:t xml:space="preserve">during simultaneous interpreting. </w:t>
      </w:r>
      <w:r w:rsidRPr="001903BD">
        <w:rPr>
          <w:rFonts w:ascii="Times New Roman" w:hAnsi="Times New Roman" w:cs="Times New Roman"/>
          <w:i/>
          <w:iCs/>
          <w:noProof/>
          <w:szCs w:val="24"/>
        </w:rPr>
        <w:t>Neuroscience Letters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294</w:t>
      </w:r>
      <w:r w:rsidRPr="001903BD">
        <w:rPr>
          <w:rFonts w:ascii="Times New Roman" w:hAnsi="Times New Roman" w:cs="Times New Roman"/>
          <w:noProof/>
          <w:szCs w:val="24"/>
        </w:rPr>
        <w:t>(2), 85–88. https://doi.org/10.1016/S0304-3940(00)01540-8</w:t>
      </w:r>
    </w:p>
    <w:p w14:paraId="7BF12C3B"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Sammer, G., Blecker, C., Gebhardt, H., Bischoff, M., Stark, R., Morgen, K., &amp; Vaitl, D. (2007). Relationship between regional hemodynamic activity and simultaneously recorded EEG-theta associated with mental arithmetic-induced workload. </w:t>
      </w:r>
      <w:r w:rsidRPr="001903BD">
        <w:rPr>
          <w:rFonts w:ascii="Times New Roman" w:hAnsi="Times New Roman" w:cs="Times New Roman"/>
          <w:i/>
          <w:iCs/>
          <w:noProof/>
          <w:szCs w:val="24"/>
        </w:rPr>
        <w:t>Human Brain Mapping</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28</w:t>
      </w:r>
      <w:r w:rsidRPr="001903BD">
        <w:rPr>
          <w:rFonts w:ascii="Times New Roman" w:hAnsi="Times New Roman" w:cs="Times New Roman"/>
          <w:noProof/>
          <w:szCs w:val="24"/>
        </w:rPr>
        <w:t>(8), 793–803. https://doi.org/10.1002/hbm.20309</w:t>
      </w:r>
    </w:p>
    <w:p w14:paraId="6E3AD56F"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So, W. K. Y., Wong, S. W. H., Mak, J. N., &amp; Chan, R. H. M. (2017). An evaluation of mental workload with frontal EEG. </w:t>
      </w:r>
      <w:r w:rsidRPr="001903BD">
        <w:rPr>
          <w:rFonts w:ascii="Times New Roman" w:hAnsi="Times New Roman" w:cs="Times New Roman"/>
          <w:i/>
          <w:iCs/>
          <w:noProof/>
          <w:szCs w:val="24"/>
        </w:rPr>
        <w:t>PLoS ONE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12</w:t>
      </w:r>
      <w:r w:rsidRPr="001903BD">
        <w:rPr>
          <w:rFonts w:ascii="Times New Roman" w:hAnsi="Times New Roman" w:cs="Times New Roman"/>
          <w:noProof/>
          <w:szCs w:val="24"/>
        </w:rPr>
        <w:t>(4), 1–17. https://doi.org/10.1371/journal.pone.0174949</w:t>
      </w:r>
    </w:p>
    <w:p w14:paraId="621AE2DB"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Stanislaw, H., &amp; Todorov, N. (1999). Calculation of signal detection theory measures. </w:t>
      </w:r>
      <w:r w:rsidRPr="001903BD">
        <w:rPr>
          <w:rFonts w:ascii="Times New Roman" w:hAnsi="Times New Roman" w:cs="Times New Roman"/>
          <w:i/>
          <w:iCs/>
          <w:noProof/>
          <w:szCs w:val="24"/>
        </w:rPr>
        <w:t>Behavior Research Methods, Instruments, &amp; Computers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31</w:t>
      </w:r>
      <w:r w:rsidRPr="001903BD">
        <w:rPr>
          <w:rFonts w:ascii="Times New Roman" w:hAnsi="Times New Roman" w:cs="Times New Roman"/>
          <w:noProof/>
          <w:szCs w:val="24"/>
        </w:rPr>
        <w:t>(1), 137–149. https://doi.org/10.3758/BF03207704</w:t>
      </w:r>
    </w:p>
    <w:p w14:paraId="3C7DDC2D"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Stipacek, A., Grabner, R. H., Neuper, C., Fink, A., &amp; Neubauer, A. C. (2003). Sensitivity of human EEG alpha band desynchronization to different working memory components and increasing levels of memory load. </w:t>
      </w:r>
      <w:r w:rsidRPr="001903BD">
        <w:rPr>
          <w:rFonts w:ascii="Times New Roman" w:hAnsi="Times New Roman" w:cs="Times New Roman"/>
          <w:i/>
          <w:iCs/>
          <w:noProof/>
          <w:szCs w:val="24"/>
        </w:rPr>
        <w:t>Neuroscience Letters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353</w:t>
      </w:r>
      <w:r w:rsidRPr="001903BD">
        <w:rPr>
          <w:rFonts w:ascii="Times New Roman" w:hAnsi="Times New Roman" w:cs="Times New Roman"/>
          <w:noProof/>
          <w:szCs w:val="24"/>
        </w:rPr>
        <w:t>(3), 193–196. https://doi.org/10.1016/j.neulet.2003.09.044</w:t>
      </w:r>
    </w:p>
    <w:p w14:paraId="43748469"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Sweller, J. (2010). Cognitive load theory: Recent theoretical advances. In J. L. Plass, R. Moreno, &amp; R. Brünken (Eds.), </w:t>
      </w:r>
      <w:r w:rsidRPr="001903BD">
        <w:rPr>
          <w:rFonts w:ascii="Times New Roman" w:hAnsi="Times New Roman" w:cs="Times New Roman"/>
          <w:i/>
          <w:iCs/>
          <w:noProof/>
          <w:szCs w:val="24"/>
        </w:rPr>
        <w:t>Cognitive Load Theory</w:t>
      </w:r>
      <w:r w:rsidRPr="001903BD">
        <w:rPr>
          <w:rFonts w:ascii="Times New Roman" w:hAnsi="Times New Roman" w:cs="Times New Roman"/>
          <w:noProof/>
          <w:szCs w:val="24"/>
        </w:rPr>
        <w:t xml:space="preserve"> (pp. 29–47). Cambridge University Press. https://doi.org/https://doi.org/10.1017/CBO9780511844744.004</w:t>
      </w:r>
    </w:p>
    <w:p w14:paraId="680896B8"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Swerdloff, M. M., &amp; Hargrove, L. J. (2020). Quantifying cognitive load using EEG during ambulation and postural tasks. In </w:t>
      </w:r>
      <w:r w:rsidRPr="001903BD">
        <w:rPr>
          <w:rFonts w:ascii="Times New Roman" w:hAnsi="Times New Roman" w:cs="Times New Roman"/>
          <w:i/>
          <w:iCs/>
          <w:noProof/>
          <w:szCs w:val="24"/>
        </w:rPr>
        <w:t>2020 42nd Annual International Conference of the IEEE Engineering in Medicine &amp; Biology Society (EMBC)</w:t>
      </w:r>
      <w:r w:rsidRPr="001903BD">
        <w:rPr>
          <w:rFonts w:ascii="Times New Roman" w:hAnsi="Times New Roman" w:cs="Times New Roman"/>
          <w:noProof/>
          <w:szCs w:val="24"/>
        </w:rPr>
        <w:t xml:space="preserve"> (pp. 2849–2852). IEEE. https://doi.org/10.1109/EMBC44109.2020.9176264</w:t>
      </w:r>
    </w:p>
    <w:p w14:paraId="2C8B043C"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Vassileiou, B., Meyer, L., Beese, C., &amp; Friederici, A. D. (2018). Alignment of alpha-band desynchronization with syntactic structure predicts successful sentence comprehension. </w:t>
      </w:r>
      <w:r w:rsidRPr="001903BD">
        <w:rPr>
          <w:rFonts w:ascii="Times New Roman" w:hAnsi="Times New Roman" w:cs="Times New Roman"/>
          <w:i/>
          <w:iCs/>
          <w:noProof/>
          <w:szCs w:val="24"/>
        </w:rPr>
        <w:t>NeuroImage</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175</w:t>
      </w:r>
      <w:r w:rsidRPr="001903BD">
        <w:rPr>
          <w:rFonts w:ascii="Times New Roman" w:hAnsi="Times New Roman" w:cs="Times New Roman"/>
          <w:noProof/>
          <w:szCs w:val="24"/>
        </w:rPr>
        <w:t>, 286–296. https://doi.org/10.1016/j.neuroimage.2018.04.008</w:t>
      </w:r>
    </w:p>
    <w:p w14:paraId="6C2E4125"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lastRenderedPageBreak/>
        <w:t xml:space="preserve">Veltman, J. A., &amp; Gaillard, A. W. K. (1998). Physiological workload reactions to increasing levels of task difficulty. </w:t>
      </w:r>
      <w:r w:rsidRPr="001903BD">
        <w:rPr>
          <w:rFonts w:ascii="Times New Roman" w:hAnsi="Times New Roman" w:cs="Times New Roman"/>
          <w:i/>
          <w:iCs/>
          <w:noProof/>
          <w:szCs w:val="24"/>
        </w:rPr>
        <w:t>Ergonomics</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41</w:t>
      </w:r>
      <w:r w:rsidRPr="001903BD">
        <w:rPr>
          <w:rFonts w:ascii="Times New Roman" w:hAnsi="Times New Roman" w:cs="Times New Roman"/>
          <w:noProof/>
          <w:szCs w:val="24"/>
        </w:rPr>
        <w:t>(5), 656–669. https://doi.org/10.1080/001401398186829</w:t>
      </w:r>
    </w:p>
    <w:p w14:paraId="45860FFE"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Vogt, J., Hagemann, T., &amp; Kastner, M. (2006). The impact of workload on heart rate and blood pressure in en-route and tower air traffic control. </w:t>
      </w:r>
      <w:r w:rsidRPr="001903BD">
        <w:rPr>
          <w:rFonts w:ascii="Times New Roman" w:hAnsi="Times New Roman" w:cs="Times New Roman"/>
          <w:i/>
          <w:iCs/>
          <w:noProof/>
          <w:szCs w:val="24"/>
        </w:rPr>
        <w:t>Journal of Psychophysiology</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20</w:t>
      </w:r>
      <w:r w:rsidRPr="001903BD">
        <w:rPr>
          <w:rFonts w:ascii="Times New Roman" w:hAnsi="Times New Roman" w:cs="Times New Roman"/>
          <w:noProof/>
          <w:szCs w:val="24"/>
        </w:rPr>
        <w:t>(4), 297–314. https://doi.org/10.1027/0269-8803.20.4.297</w:t>
      </w:r>
    </w:p>
    <w:p w14:paraId="43205E50"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szCs w:val="24"/>
        </w:rPr>
      </w:pPr>
      <w:r w:rsidRPr="001903BD">
        <w:rPr>
          <w:rFonts w:ascii="Times New Roman" w:hAnsi="Times New Roman" w:cs="Times New Roman"/>
          <w:noProof/>
          <w:szCs w:val="24"/>
        </w:rPr>
        <w:t xml:space="preserve">von Studnitz, R. E., &amp; Green, D. W. (2002). Interlingual homograph interference in German-English bilinguals: Its modulation and locus of control. </w:t>
      </w:r>
      <w:r w:rsidRPr="001903BD">
        <w:rPr>
          <w:rFonts w:ascii="Times New Roman" w:hAnsi="Times New Roman" w:cs="Times New Roman"/>
          <w:i/>
          <w:iCs/>
          <w:noProof/>
          <w:szCs w:val="24"/>
        </w:rPr>
        <w:t>Bilingualism: Language and Cognition</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w:t>
      </w:r>
      <w:r w:rsidRPr="001903BD">
        <w:rPr>
          <w:rFonts w:ascii="Times New Roman" w:hAnsi="Times New Roman" w:cs="Times New Roman"/>
          <w:noProof/>
          <w:szCs w:val="24"/>
        </w:rPr>
        <w:t>(1), 1–23. https://doi.org/10.1017/s1366728902000111</w:t>
      </w:r>
    </w:p>
    <w:p w14:paraId="4BCEF123" w14:textId="77777777" w:rsidR="001903BD" w:rsidRPr="001903BD" w:rsidRDefault="001903BD" w:rsidP="001903BD">
      <w:pPr>
        <w:widowControl w:val="0"/>
        <w:autoSpaceDE w:val="0"/>
        <w:autoSpaceDN w:val="0"/>
        <w:adjustRightInd w:val="0"/>
        <w:spacing w:after="0" w:line="480" w:lineRule="auto"/>
        <w:ind w:left="480" w:hanging="480"/>
        <w:rPr>
          <w:rFonts w:ascii="Times New Roman" w:hAnsi="Times New Roman" w:cs="Times New Roman"/>
          <w:noProof/>
        </w:rPr>
      </w:pPr>
      <w:r w:rsidRPr="001903BD">
        <w:rPr>
          <w:rFonts w:ascii="Times New Roman" w:hAnsi="Times New Roman" w:cs="Times New Roman"/>
          <w:noProof/>
          <w:szCs w:val="24"/>
        </w:rPr>
        <w:t xml:space="preserve">Waldmann, H. C. (2008). Kurzformen des HAWIK-IV: statistische Bewertung in verschiedenen Anwendungsszenarien. </w:t>
      </w:r>
      <w:r w:rsidRPr="001903BD">
        <w:rPr>
          <w:rFonts w:ascii="Times New Roman" w:hAnsi="Times New Roman" w:cs="Times New Roman"/>
          <w:i/>
          <w:iCs/>
          <w:noProof/>
          <w:szCs w:val="24"/>
        </w:rPr>
        <w:t>Diagnostica</w:t>
      </w:r>
      <w:r w:rsidRPr="001903BD">
        <w:rPr>
          <w:rFonts w:ascii="Times New Roman" w:hAnsi="Times New Roman" w:cs="Times New Roman"/>
          <w:noProof/>
          <w:szCs w:val="24"/>
        </w:rPr>
        <w:t xml:space="preserve">, </w:t>
      </w:r>
      <w:r w:rsidRPr="001903BD">
        <w:rPr>
          <w:rFonts w:ascii="Times New Roman" w:hAnsi="Times New Roman" w:cs="Times New Roman"/>
          <w:i/>
          <w:iCs/>
          <w:noProof/>
          <w:szCs w:val="24"/>
        </w:rPr>
        <w:t>54</w:t>
      </w:r>
      <w:r w:rsidRPr="001903BD">
        <w:rPr>
          <w:rFonts w:ascii="Times New Roman" w:hAnsi="Times New Roman" w:cs="Times New Roman"/>
          <w:noProof/>
          <w:szCs w:val="24"/>
        </w:rPr>
        <w:t>(4), 202–210. https://doi.org/10.1026/0012-1924.54.4.202</w:t>
      </w:r>
    </w:p>
    <w:p w14:paraId="23805FBE" w14:textId="09BD2562" w:rsidR="00871219" w:rsidRPr="00B86243" w:rsidRDefault="00FD0D58" w:rsidP="00DC14C2">
      <w:pPr>
        <w:suppressLineNumbers/>
        <w:spacing w:after="0" w:line="480" w:lineRule="auto"/>
        <w:rPr>
          <w:rFonts w:ascii="Times New Roman" w:hAnsi="Times New Roman" w:cs="Times New Roman"/>
          <w:szCs w:val="24"/>
        </w:rPr>
      </w:pPr>
      <w:r>
        <w:rPr>
          <w:rFonts w:ascii="Times New Roman" w:hAnsi="Times New Roman" w:cs="Times New Roman"/>
          <w:szCs w:val="24"/>
        </w:rPr>
        <w:fldChar w:fldCharType="end"/>
      </w:r>
    </w:p>
    <w:sectPr w:rsidR="00871219" w:rsidRPr="00B86243" w:rsidSect="00DC14C2">
      <w:footerReference w:type="default" r:id="rId24"/>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1457" w14:textId="77777777" w:rsidR="001B663B" w:rsidRDefault="001B663B" w:rsidP="00990663">
      <w:pPr>
        <w:spacing w:after="0" w:line="240" w:lineRule="auto"/>
      </w:pPr>
      <w:r>
        <w:separator/>
      </w:r>
    </w:p>
  </w:endnote>
  <w:endnote w:type="continuationSeparator" w:id="0">
    <w:p w14:paraId="76810BE0" w14:textId="77777777" w:rsidR="001B663B" w:rsidRDefault="001B663B"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05095"/>
      <w:docPartObj>
        <w:docPartGallery w:val="Page Numbers (Bottom of Page)"/>
        <w:docPartUnique/>
      </w:docPartObj>
    </w:sdtPr>
    <w:sdtContent>
      <w:p w14:paraId="4440CAE2" w14:textId="29D1BAEF" w:rsidR="001C52BB" w:rsidRDefault="001C52BB" w:rsidP="00DC14C2">
        <w:pPr>
          <w:pStyle w:val="Fuzeile"/>
          <w:jc w:val="center"/>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392E" w14:textId="77777777" w:rsidR="001B663B" w:rsidRDefault="001B663B" w:rsidP="00990663">
      <w:pPr>
        <w:spacing w:after="0" w:line="240" w:lineRule="auto"/>
      </w:pPr>
      <w:r>
        <w:separator/>
      </w:r>
    </w:p>
  </w:footnote>
  <w:footnote w:type="continuationSeparator" w:id="0">
    <w:p w14:paraId="69445A8A" w14:textId="77777777" w:rsidR="001B663B" w:rsidRDefault="001B663B"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D04E31"/>
    <w:multiLevelType w:val="hybridMultilevel"/>
    <w:tmpl w:val="85965E0E"/>
    <w:lvl w:ilvl="0" w:tplc="152C7ECA">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7E9096A"/>
    <w:multiLevelType w:val="hybridMultilevel"/>
    <w:tmpl w:val="6ED8BDFC"/>
    <w:lvl w:ilvl="0" w:tplc="76787366">
      <w:numFmt w:val="bullet"/>
      <w:lvlText w:val="-"/>
      <w:lvlJc w:val="left"/>
      <w:pPr>
        <w:ind w:left="786" w:hanging="360"/>
      </w:pPr>
      <w:rPr>
        <w:rFonts w:ascii="Times New Roman" w:eastAsiaTheme="minorHAnsi" w:hAnsi="Times New Roman" w:cs="Times New Roman"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0"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6"/>
  </w:num>
  <w:num w:numId="2" w16cid:durableId="1336958222">
    <w:abstractNumId w:val="14"/>
  </w:num>
  <w:num w:numId="3" w16cid:durableId="1848596668">
    <w:abstractNumId w:val="23"/>
  </w:num>
  <w:num w:numId="4" w16cid:durableId="1803422931">
    <w:abstractNumId w:val="31"/>
  </w:num>
  <w:num w:numId="5" w16cid:durableId="964313231">
    <w:abstractNumId w:val="6"/>
  </w:num>
  <w:num w:numId="6" w16cid:durableId="819347112">
    <w:abstractNumId w:val="21"/>
  </w:num>
  <w:num w:numId="7" w16cid:durableId="812450023">
    <w:abstractNumId w:val="0"/>
  </w:num>
  <w:num w:numId="8" w16cid:durableId="254636857">
    <w:abstractNumId w:val="29"/>
  </w:num>
  <w:num w:numId="9" w16cid:durableId="1732196592">
    <w:abstractNumId w:val="18"/>
  </w:num>
  <w:num w:numId="10" w16cid:durableId="1308893721">
    <w:abstractNumId w:val="7"/>
  </w:num>
  <w:num w:numId="11" w16cid:durableId="1815100584">
    <w:abstractNumId w:val="24"/>
  </w:num>
  <w:num w:numId="12" w16cid:durableId="1376927551">
    <w:abstractNumId w:val="5"/>
  </w:num>
  <w:num w:numId="13" w16cid:durableId="1632708888">
    <w:abstractNumId w:val="15"/>
  </w:num>
  <w:num w:numId="14" w16cid:durableId="1820150450">
    <w:abstractNumId w:val="2"/>
  </w:num>
  <w:num w:numId="15" w16cid:durableId="979773605">
    <w:abstractNumId w:val="16"/>
  </w:num>
  <w:num w:numId="16" w16cid:durableId="1847553101">
    <w:abstractNumId w:val="8"/>
  </w:num>
  <w:num w:numId="17" w16cid:durableId="815418186">
    <w:abstractNumId w:val="22"/>
  </w:num>
  <w:num w:numId="18" w16cid:durableId="1550796871">
    <w:abstractNumId w:val="20"/>
  </w:num>
  <w:num w:numId="19" w16cid:durableId="522060982">
    <w:abstractNumId w:val="10"/>
  </w:num>
  <w:num w:numId="20" w16cid:durableId="1054042922">
    <w:abstractNumId w:val="25"/>
  </w:num>
  <w:num w:numId="21" w16cid:durableId="59713131">
    <w:abstractNumId w:val="13"/>
  </w:num>
  <w:num w:numId="22" w16cid:durableId="1738480396">
    <w:abstractNumId w:val="4"/>
  </w:num>
  <w:num w:numId="23" w16cid:durableId="1056204973">
    <w:abstractNumId w:val="1"/>
  </w:num>
  <w:num w:numId="24" w16cid:durableId="1584340012">
    <w:abstractNumId w:val="3"/>
  </w:num>
  <w:num w:numId="25" w16cid:durableId="847595415">
    <w:abstractNumId w:val="27"/>
  </w:num>
  <w:num w:numId="26" w16cid:durableId="1476222408">
    <w:abstractNumId w:val="12"/>
  </w:num>
  <w:num w:numId="27" w16cid:durableId="397940019">
    <w:abstractNumId w:val="9"/>
  </w:num>
  <w:num w:numId="28" w16cid:durableId="1874004014">
    <w:abstractNumId w:val="26"/>
  </w:num>
  <w:num w:numId="29" w16cid:durableId="1855458529">
    <w:abstractNumId w:val="17"/>
  </w:num>
  <w:num w:numId="30" w16cid:durableId="903762439">
    <w:abstractNumId w:val="18"/>
  </w:num>
  <w:num w:numId="31" w16cid:durableId="590242170">
    <w:abstractNumId w:val="7"/>
  </w:num>
  <w:num w:numId="32" w16cid:durableId="10765057">
    <w:abstractNumId w:val="28"/>
  </w:num>
  <w:num w:numId="33" w16cid:durableId="106582521">
    <w:abstractNumId w:val="30"/>
  </w:num>
  <w:num w:numId="34" w16cid:durableId="42483006">
    <w:abstractNumId w:val="19"/>
  </w:num>
  <w:num w:numId="35" w16cid:durableId="394934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de-CH"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3039"/>
    <w:rsid w:val="00000767"/>
    <w:rsid w:val="00001A73"/>
    <w:rsid w:val="00003DFE"/>
    <w:rsid w:val="000041CA"/>
    <w:rsid w:val="00004559"/>
    <w:rsid w:val="00004677"/>
    <w:rsid w:val="0000480C"/>
    <w:rsid w:val="0000588B"/>
    <w:rsid w:val="00005A8B"/>
    <w:rsid w:val="00006C93"/>
    <w:rsid w:val="000073BA"/>
    <w:rsid w:val="000078DF"/>
    <w:rsid w:val="0000795E"/>
    <w:rsid w:val="00010D6A"/>
    <w:rsid w:val="000131FB"/>
    <w:rsid w:val="000143CD"/>
    <w:rsid w:val="000155D3"/>
    <w:rsid w:val="000159C4"/>
    <w:rsid w:val="00015FD1"/>
    <w:rsid w:val="00020CA0"/>
    <w:rsid w:val="00020CEC"/>
    <w:rsid w:val="00021577"/>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1EC1"/>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850"/>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B643E"/>
    <w:rsid w:val="000B68E1"/>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06985"/>
    <w:rsid w:val="00110395"/>
    <w:rsid w:val="00110496"/>
    <w:rsid w:val="001106C9"/>
    <w:rsid w:val="00111BBC"/>
    <w:rsid w:val="00112A2B"/>
    <w:rsid w:val="001130B4"/>
    <w:rsid w:val="00115C77"/>
    <w:rsid w:val="00116E36"/>
    <w:rsid w:val="0012068E"/>
    <w:rsid w:val="0012460E"/>
    <w:rsid w:val="00124918"/>
    <w:rsid w:val="00126687"/>
    <w:rsid w:val="0013024A"/>
    <w:rsid w:val="00130A12"/>
    <w:rsid w:val="00130E0E"/>
    <w:rsid w:val="00132549"/>
    <w:rsid w:val="001325BE"/>
    <w:rsid w:val="00132F97"/>
    <w:rsid w:val="001377E4"/>
    <w:rsid w:val="0014187B"/>
    <w:rsid w:val="001430A5"/>
    <w:rsid w:val="00144364"/>
    <w:rsid w:val="0014540C"/>
    <w:rsid w:val="00152B5A"/>
    <w:rsid w:val="00154AE6"/>
    <w:rsid w:val="0015535F"/>
    <w:rsid w:val="00155BD9"/>
    <w:rsid w:val="00156434"/>
    <w:rsid w:val="00157251"/>
    <w:rsid w:val="00157B9A"/>
    <w:rsid w:val="001605DC"/>
    <w:rsid w:val="0016360A"/>
    <w:rsid w:val="0016459D"/>
    <w:rsid w:val="00165F6F"/>
    <w:rsid w:val="001670A2"/>
    <w:rsid w:val="00173DD5"/>
    <w:rsid w:val="00176578"/>
    <w:rsid w:val="001803E6"/>
    <w:rsid w:val="0018098B"/>
    <w:rsid w:val="00181177"/>
    <w:rsid w:val="00182496"/>
    <w:rsid w:val="00184C6D"/>
    <w:rsid w:val="00186EC9"/>
    <w:rsid w:val="0018764B"/>
    <w:rsid w:val="001903BD"/>
    <w:rsid w:val="001903D9"/>
    <w:rsid w:val="0019079F"/>
    <w:rsid w:val="00195F9C"/>
    <w:rsid w:val="00197E7B"/>
    <w:rsid w:val="001A1475"/>
    <w:rsid w:val="001A1CC1"/>
    <w:rsid w:val="001A5D58"/>
    <w:rsid w:val="001A63A5"/>
    <w:rsid w:val="001B030C"/>
    <w:rsid w:val="001B2207"/>
    <w:rsid w:val="001B33EE"/>
    <w:rsid w:val="001B53E6"/>
    <w:rsid w:val="001B663B"/>
    <w:rsid w:val="001B6B83"/>
    <w:rsid w:val="001B7361"/>
    <w:rsid w:val="001C02BF"/>
    <w:rsid w:val="001C1A97"/>
    <w:rsid w:val="001C2B65"/>
    <w:rsid w:val="001C2F7A"/>
    <w:rsid w:val="001C52BB"/>
    <w:rsid w:val="001C6C66"/>
    <w:rsid w:val="001C6D3E"/>
    <w:rsid w:val="001C6E94"/>
    <w:rsid w:val="001C7996"/>
    <w:rsid w:val="001D24CC"/>
    <w:rsid w:val="001D405A"/>
    <w:rsid w:val="001D57AB"/>
    <w:rsid w:val="001D5936"/>
    <w:rsid w:val="001E0EF0"/>
    <w:rsid w:val="001E1CBB"/>
    <w:rsid w:val="001E3215"/>
    <w:rsid w:val="001E3802"/>
    <w:rsid w:val="001E4095"/>
    <w:rsid w:val="001E4199"/>
    <w:rsid w:val="001E43BC"/>
    <w:rsid w:val="001F2B90"/>
    <w:rsid w:val="001F5A7B"/>
    <w:rsid w:val="001F627B"/>
    <w:rsid w:val="001F6F01"/>
    <w:rsid w:val="001F7419"/>
    <w:rsid w:val="001F7C93"/>
    <w:rsid w:val="00200A9A"/>
    <w:rsid w:val="00201A18"/>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41F2"/>
    <w:rsid w:val="0026631C"/>
    <w:rsid w:val="002676EA"/>
    <w:rsid w:val="0026799A"/>
    <w:rsid w:val="002703CA"/>
    <w:rsid w:val="002717A8"/>
    <w:rsid w:val="0027385E"/>
    <w:rsid w:val="002746F6"/>
    <w:rsid w:val="00274A02"/>
    <w:rsid w:val="002754B1"/>
    <w:rsid w:val="00275B9D"/>
    <w:rsid w:val="00275C80"/>
    <w:rsid w:val="00277C3B"/>
    <w:rsid w:val="00281B81"/>
    <w:rsid w:val="0028249E"/>
    <w:rsid w:val="002824AC"/>
    <w:rsid w:val="00283F7A"/>
    <w:rsid w:val="002840DF"/>
    <w:rsid w:val="002850D6"/>
    <w:rsid w:val="002859F8"/>
    <w:rsid w:val="00285B3D"/>
    <w:rsid w:val="00286C69"/>
    <w:rsid w:val="002878EC"/>
    <w:rsid w:val="00290E32"/>
    <w:rsid w:val="00290EDD"/>
    <w:rsid w:val="00290F30"/>
    <w:rsid w:val="0029137C"/>
    <w:rsid w:val="002933D2"/>
    <w:rsid w:val="0029359B"/>
    <w:rsid w:val="002936AF"/>
    <w:rsid w:val="00293AFB"/>
    <w:rsid w:val="00295121"/>
    <w:rsid w:val="00296507"/>
    <w:rsid w:val="00297259"/>
    <w:rsid w:val="00297F2A"/>
    <w:rsid w:val="002A14CF"/>
    <w:rsid w:val="002A1704"/>
    <w:rsid w:val="002A1C0A"/>
    <w:rsid w:val="002A39D0"/>
    <w:rsid w:val="002A44A9"/>
    <w:rsid w:val="002A53F3"/>
    <w:rsid w:val="002B1912"/>
    <w:rsid w:val="002B19C0"/>
    <w:rsid w:val="002B24A4"/>
    <w:rsid w:val="002B322D"/>
    <w:rsid w:val="002C13BC"/>
    <w:rsid w:val="002C44BA"/>
    <w:rsid w:val="002C45C9"/>
    <w:rsid w:val="002C55D6"/>
    <w:rsid w:val="002C57CB"/>
    <w:rsid w:val="002C5A36"/>
    <w:rsid w:val="002C6F1B"/>
    <w:rsid w:val="002C7725"/>
    <w:rsid w:val="002C78D7"/>
    <w:rsid w:val="002C7AA7"/>
    <w:rsid w:val="002D4E92"/>
    <w:rsid w:val="002D7D9C"/>
    <w:rsid w:val="002E3F4F"/>
    <w:rsid w:val="002E6081"/>
    <w:rsid w:val="002E658B"/>
    <w:rsid w:val="002E73B4"/>
    <w:rsid w:val="002E794A"/>
    <w:rsid w:val="002E79F2"/>
    <w:rsid w:val="002F0DFB"/>
    <w:rsid w:val="002F2D57"/>
    <w:rsid w:val="002F3727"/>
    <w:rsid w:val="002F3D90"/>
    <w:rsid w:val="002F43C6"/>
    <w:rsid w:val="002F4C84"/>
    <w:rsid w:val="002F5C8C"/>
    <w:rsid w:val="00302F57"/>
    <w:rsid w:val="003031E3"/>
    <w:rsid w:val="00303CC8"/>
    <w:rsid w:val="00305DC1"/>
    <w:rsid w:val="00306D06"/>
    <w:rsid w:val="0030711D"/>
    <w:rsid w:val="00310DE9"/>
    <w:rsid w:val="0031208B"/>
    <w:rsid w:val="0031258C"/>
    <w:rsid w:val="00317F6A"/>
    <w:rsid w:val="003202CB"/>
    <w:rsid w:val="003217EC"/>
    <w:rsid w:val="00321A54"/>
    <w:rsid w:val="00323850"/>
    <w:rsid w:val="00324308"/>
    <w:rsid w:val="00325728"/>
    <w:rsid w:val="00325A47"/>
    <w:rsid w:val="0033153E"/>
    <w:rsid w:val="003326CE"/>
    <w:rsid w:val="003331FC"/>
    <w:rsid w:val="003346FF"/>
    <w:rsid w:val="00335CE1"/>
    <w:rsid w:val="003400A9"/>
    <w:rsid w:val="00340C9D"/>
    <w:rsid w:val="0034116F"/>
    <w:rsid w:val="003411F7"/>
    <w:rsid w:val="0034182A"/>
    <w:rsid w:val="00342A30"/>
    <w:rsid w:val="0034379C"/>
    <w:rsid w:val="00343BF5"/>
    <w:rsid w:val="00344833"/>
    <w:rsid w:val="003453E2"/>
    <w:rsid w:val="00345598"/>
    <w:rsid w:val="003457B4"/>
    <w:rsid w:val="003464CE"/>
    <w:rsid w:val="003468FB"/>
    <w:rsid w:val="003500D9"/>
    <w:rsid w:val="00350FB5"/>
    <w:rsid w:val="003519B1"/>
    <w:rsid w:val="00352D53"/>
    <w:rsid w:val="00354C1F"/>
    <w:rsid w:val="003557C3"/>
    <w:rsid w:val="00356106"/>
    <w:rsid w:val="00362DE8"/>
    <w:rsid w:val="00363527"/>
    <w:rsid w:val="00363ED9"/>
    <w:rsid w:val="00372B93"/>
    <w:rsid w:val="00373136"/>
    <w:rsid w:val="00373387"/>
    <w:rsid w:val="00373BBC"/>
    <w:rsid w:val="00374070"/>
    <w:rsid w:val="003748EE"/>
    <w:rsid w:val="00375A59"/>
    <w:rsid w:val="0037668D"/>
    <w:rsid w:val="00376834"/>
    <w:rsid w:val="00381831"/>
    <w:rsid w:val="00381C3D"/>
    <w:rsid w:val="0038214E"/>
    <w:rsid w:val="003823E9"/>
    <w:rsid w:val="00382B92"/>
    <w:rsid w:val="0038391E"/>
    <w:rsid w:val="00385632"/>
    <w:rsid w:val="00385B88"/>
    <w:rsid w:val="003878DA"/>
    <w:rsid w:val="00387D11"/>
    <w:rsid w:val="00390732"/>
    <w:rsid w:val="00390FE2"/>
    <w:rsid w:val="00391731"/>
    <w:rsid w:val="00392755"/>
    <w:rsid w:val="00397549"/>
    <w:rsid w:val="003A024D"/>
    <w:rsid w:val="003A067C"/>
    <w:rsid w:val="003A12C3"/>
    <w:rsid w:val="003A385A"/>
    <w:rsid w:val="003A54A6"/>
    <w:rsid w:val="003A62AB"/>
    <w:rsid w:val="003A6705"/>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C5B90"/>
    <w:rsid w:val="003D2806"/>
    <w:rsid w:val="003D4D23"/>
    <w:rsid w:val="003D5562"/>
    <w:rsid w:val="003D6036"/>
    <w:rsid w:val="003D6B70"/>
    <w:rsid w:val="003D6C49"/>
    <w:rsid w:val="003D7044"/>
    <w:rsid w:val="003D71E5"/>
    <w:rsid w:val="003D7ACA"/>
    <w:rsid w:val="003E0B14"/>
    <w:rsid w:val="003E17E3"/>
    <w:rsid w:val="003E258B"/>
    <w:rsid w:val="003E3A43"/>
    <w:rsid w:val="003E4723"/>
    <w:rsid w:val="003E6369"/>
    <w:rsid w:val="003E7D1D"/>
    <w:rsid w:val="003E7D53"/>
    <w:rsid w:val="003F024C"/>
    <w:rsid w:val="003F219D"/>
    <w:rsid w:val="003F2632"/>
    <w:rsid w:val="003F37E9"/>
    <w:rsid w:val="0040210F"/>
    <w:rsid w:val="00405B7B"/>
    <w:rsid w:val="00405C62"/>
    <w:rsid w:val="00406129"/>
    <w:rsid w:val="004067AA"/>
    <w:rsid w:val="00407DA8"/>
    <w:rsid w:val="004109F6"/>
    <w:rsid w:val="00410E05"/>
    <w:rsid w:val="00411C3B"/>
    <w:rsid w:val="0041477D"/>
    <w:rsid w:val="00414925"/>
    <w:rsid w:val="00414EC9"/>
    <w:rsid w:val="0041602D"/>
    <w:rsid w:val="00416D92"/>
    <w:rsid w:val="004172D1"/>
    <w:rsid w:val="0041775F"/>
    <w:rsid w:val="00420741"/>
    <w:rsid w:val="00420B4D"/>
    <w:rsid w:val="00421970"/>
    <w:rsid w:val="004229B4"/>
    <w:rsid w:val="00424883"/>
    <w:rsid w:val="00425328"/>
    <w:rsid w:val="00425676"/>
    <w:rsid w:val="00425865"/>
    <w:rsid w:val="004265B0"/>
    <w:rsid w:val="0043194B"/>
    <w:rsid w:val="004331A8"/>
    <w:rsid w:val="004332EA"/>
    <w:rsid w:val="00433B6E"/>
    <w:rsid w:val="00434C18"/>
    <w:rsid w:val="00435B23"/>
    <w:rsid w:val="00436DAD"/>
    <w:rsid w:val="00437CDF"/>
    <w:rsid w:val="00437FC6"/>
    <w:rsid w:val="00441E53"/>
    <w:rsid w:val="0044227B"/>
    <w:rsid w:val="00444BAC"/>
    <w:rsid w:val="00444D23"/>
    <w:rsid w:val="0044525A"/>
    <w:rsid w:val="004455F9"/>
    <w:rsid w:val="00445661"/>
    <w:rsid w:val="00446ACF"/>
    <w:rsid w:val="00447A2F"/>
    <w:rsid w:val="00447B37"/>
    <w:rsid w:val="00450748"/>
    <w:rsid w:val="00451789"/>
    <w:rsid w:val="00453B31"/>
    <w:rsid w:val="0045558C"/>
    <w:rsid w:val="0045620A"/>
    <w:rsid w:val="00460275"/>
    <w:rsid w:val="00460F6F"/>
    <w:rsid w:val="0046168D"/>
    <w:rsid w:val="00462275"/>
    <w:rsid w:val="00462C51"/>
    <w:rsid w:val="00462E35"/>
    <w:rsid w:val="00463152"/>
    <w:rsid w:val="00463451"/>
    <w:rsid w:val="004652A2"/>
    <w:rsid w:val="00465AB6"/>
    <w:rsid w:val="004673FD"/>
    <w:rsid w:val="00467FF7"/>
    <w:rsid w:val="004703CF"/>
    <w:rsid w:val="004738FD"/>
    <w:rsid w:val="0047486F"/>
    <w:rsid w:val="004772F6"/>
    <w:rsid w:val="00477C40"/>
    <w:rsid w:val="00477E0E"/>
    <w:rsid w:val="00480462"/>
    <w:rsid w:val="0048200A"/>
    <w:rsid w:val="00482A8B"/>
    <w:rsid w:val="00484552"/>
    <w:rsid w:val="00484593"/>
    <w:rsid w:val="00486E1C"/>
    <w:rsid w:val="0048781C"/>
    <w:rsid w:val="00487BCA"/>
    <w:rsid w:val="004907CE"/>
    <w:rsid w:val="00491382"/>
    <w:rsid w:val="00493ACC"/>
    <w:rsid w:val="00495B93"/>
    <w:rsid w:val="004961A8"/>
    <w:rsid w:val="004A170A"/>
    <w:rsid w:val="004A2568"/>
    <w:rsid w:val="004A4A1B"/>
    <w:rsid w:val="004A747C"/>
    <w:rsid w:val="004B02B4"/>
    <w:rsid w:val="004B32D3"/>
    <w:rsid w:val="004B380C"/>
    <w:rsid w:val="004B43CE"/>
    <w:rsid w:val="004B586F"/>
    <w:rsid w:val="004B596A"/>
    <w:rsid w:val="004B59CA"/>
    <w:rsid w:val="004B62E5"/>
    <w:rsid w:val="004C010E"/>
    <w:rsid w:val="004C12A3"/>
    <w:rsid w:val="004C1578"/>
    <w:rsid w:val="004C2E54"/>
    <w:rsid w:val="004C38F0"/>
    <w:rsid w:val="004C4AD8"/>
    <w:rsid w:val="004C5784"/>
    <w:rsid w:val="004C5C00"/>
    <w:rsid w:val="004C5DA5"/>
    <w:rsid w:val="004C6630"/>
    <w:rsid w:val="004C6888"/>
    <w:rsid w:val="004C6CCA"/>
    <w:rsid w:val="004C7A44"/>
    <w:rsid w:val="004D20F7"/>
    <w:rsid w:val="004D34AD"/>
    <w:rsid w:val="004D3B04"/>
    <w:rsid w:val="004D432C"/>
    <w:rsid w:val="004D43D4"/>
    <w:rsid w:val="004D4453"/>
    <w:rsid w:val="004D4AEF"/>
    <w:rsid w:val="004D5BD3"/>
    <w:rsid w:val="004D660E"/>
    <w:rsid w:val="004E0494"/>
    <w:rsid w:val="004E0742"/>
    <w:rsid w:val="004E0EC6"/>
    <w:rsid w:val="004E2F68"/>
    <w:rsid w:val="004E3B65"/>
    <w:rsid w:val="004E4CE4"/>
    <w:rsid w:val="004E6027"/>
    <w:rsid w:val="004E63AB"/>
    <w:rsid w:val="004E6FEB"/>
    <w:rsid w:val="004F0FFB"/>
    <w:rsid w:val="004F32E9"/>
    <w:rsid w:val="004F6AB6"/>
    <w:rsid w:val="00500D02"/>
    <w:rsid w:val="00501405"/>
    <w:rsid w:val="00501700"/>
    <w:rsid w:val="00501B0F"/>
    <w:rsid w:val="005024A7"/>
    <w:rsid w:val="00503A1D"/>
    <w:rsid w:val="00504872"/>
    <w:rsid w:val="00504B02"/>
    <w:rsid w:val="00505FC5"/>
    <w:rsid w:val="0050620D"/>
    <w:rsid w:val="00507A35"/>
    <w:rsid w:val="00511525"/>
    <w:rsid w:val="005119AE"/>
    <w:rsid w:val="00511D30"/>
    <w:rsid w:val="00513D97"/>
    <w:rsid w:val="00515BCC"/>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E2B"/>
    <w:rsid w:val="00535FF9"/>
    <w:rsid w:val="00536472"/>
    <w:rsid w:val="005417C3"/>
    <w:rsid w:val="0054217C"/>
    <w:rsid w:val="00542361"/>
    <w:rsid w:val="005459D8"/>
    <w:rsid w:val="00545C6A"/>
    <w:rsid w:val="005472F6"/>
    <w:rsid w:val="005478C6"/>
    <w:rsid w:val="00551C1A"/>
    <w:rsid w:val="00555C90"/>
    <w:rsid w:val="00557542"/>
    <w:rsid w:val="005604B8"/>
    <w:rsid w:val="00560832"/>
    <w:rsid w:val="00560980"/>
    <w:rsid w:val="00561A4C"/>
    <w:rsid w:val="00561F2A"/>
    <w:rsid w:val="005624C0"/>
    <w:rsid w:val="00563307"/>
    <w:rsid w:val="0056589F"/>
    <w:rsid w:val="00565F63"/>
    <w:rsid w:val="005669DC"/>
    <w:rsid w:val="005704CC"/>
    <w:rsid w:val="00571BC7"/>
    <w:rsid w:val="00571DFE"/>
    <w:rsid w:val="00574860"/>
    <w:rsid w:val="0057611A"/>
    <w:rsid w:val="00580134"/>
    <w:rsid w:val="005816F8"/>
    <w:rsid w:val="00584A56"/>
    <w:rsid w:val="0058560B"/>
    <w:rsid w:val="00585A00"/>
    <w:rsid w:val="005863A7"/>
    <w:rsid w:val="00586AEA"/>
    <w:rsid w:val="00587187"/>
    <w:rsid w:val="00587743"/>
    <w:rsid w:val="00587C94"/>
    <w:rsid w:val="0059150A"/>
    <w:rsid w:val="0059203E"/>
    <w:rsid w:val="00592A8F"/>
    <w:rsid w:val="00594C72"/>
    <w:rsid w:val="00596554"/>
    <w:rsid w:val="005967F0"/>
    <w:rsid w:val="00596B6D"/>
    <w:rsid w:val="00596C1A"/>
    <w:rsid w:val="005978D3"/>
    <w:rsid w:val="005979A6"/>
    <w:rsid w:val="00597A42"/>
    <w:rsid w:val="005A06B2"/>
    <w:rsid w:val="005A291A"/>
    <w:rsid w:val="005A2ED1"/>
    <w:rsid w:val="005A30F7"/>
    <w:rsid w:val="005A3AAF"/>
    <w:rsid w:val="005A52DA"/>
    <w:rsid w:val="005A55EE"/>
    <w:rsid w:val="005A6BC5"/>
    <w:rsid w:val="005B0766"/>
    <w:rsid w:val="005B1F7F"/>
    <w:rsid w:val="005B32E5"/>
    <w:rsid w:val="005B428D"/>
    <w:rsid w:val="005B4555"/>
    <w:rsid w:val="005B4A43"/>
    <w:rsid w:val="005B69FE"/>
    <w:rsid w:val="005B73E6"/>
    <w:rsid w:val="005C0624"/>
    <w:rsid w:val="005C1A45"/>
    <w:rsid w:val="005C2ABD"/>
    <w:rsid w:val="005C32B2"/>
    <w:rsid w:val="005C6A0B"/>
    <w:rsid w:val="005C6F76"/>
    <w:rsid w:val="005C7645"/>
    <w:rsid w:val="005C7C31"/>
    <w:rsid w:val="005D3D8B"/>
    <w:rsid w:val="005D47D4"/>
    <w:rsid w:val="005D47F4"/>
    <w:rsid w:val="005D5093"/>
    <w:rsid w:val="005D53D3"/>
    <w:rsid w:val="005D576F"/>
    <w:rsid w:val="005D58E0"/>
    <w:rsid w:val="005D5E24"/>
    <w:rsid w:val="005D792D"/>
    <w:rsid w:val="005E01E4"/>
    <w:rsid w:val="005E0581"/>
    <w:rsid w:val="005E0BBE"/>
    <w:rsid w:val="005E1759"/>
    <w:rsid w:val="005E18FC"/>
    <w:rsid w:val="005E3B54"/>
    <w:rsid w:val="005E54DD"/>
    <w:rsid w:val="005E5E30"/>
    <w:rsid w:val="005F0AB6"/>
    <w:rsid w:val="005F1195"/>
    <w:rsid w:val="005F2A6F"/>
    <w:rsid w:val="005F3D62"/>
    <w:rsid w:val="005F524F"/>
    <w:rsid w:val="005F5FBF"/>
    <w:rsid w:val="005F6206"/>
    <w:rsid w:val="005F650E"/>
    <w:rsid w:val="0060193D"/>
    <w:rsid w:val="006019AF"/>
    <w:rsid w:val="00602C85"/>
    <w:rsid w:val="00602E01"/>
    <w:rsid w:val="00602E51"/>
    <w:rsid w:val="00603E32"/>
    <w:rsid w:val="00604CC3"/>
    <w:rsid w:val="00605544"/>
    <w:rsid w:val="00606B4D"/>
    <w:rsid w:val="0060750A"/>
    <w:rsid w:val="00607DC6"/>
    <w:rsid w:val="0061352E"/>
    <w:rsid w:val="00614D07"/>
    <w:rsid w:val="0061635B"/>
    <w:rsid w:val="00620AE1"/>
    <w:rsid w:val="0062454F"/>
    <w:rsid w:val="0062464E"/>
    <w:rsid w:val="00625D6D"/>
    <w:rsid w:val="00626134"/>
    <w:rsid w:val="00626835"/>
    <w:rsid w:val="00627920"/>
    <w:rsid w:val="00627969"/>
    <w:rsid w:val="006300EB"/>
    <w:rsid w:val="006304CA"/>
    <w:rsid w:val="006304DE"/>
    <w:rsid w:val="0063052A"/>
    <w:rsid w:val="00630B1A"/>
    <w:rsid w:val="00632931"/>
    <w:rsid w:val="00632A0C"/>
    <w:rsid w:val="0063382E"/>
    <w:rsid w:val="00634EBD"/>
    <w:rsid w:val="00635727"/>
    <w:rsid w:val="00635DEA"/>
    <w:rsid w:val="006419C9"/>
    <w:rsid w:val="006422CF"/>
    <w:rsid w:val="00643419"/>
    <w:rsid w:val="00643857"/>
    <w:rsid w:val="00644040"/>
    <w:rsid w:val="006448DE"/>
    <w:rsid w:val="00645FFC"/>
    <w:rsid w:val="00647200"/>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77E96"/>
    <w:rsid w:val="00682766"/>
    <w:rsid w:val="006828B0"/>
    <w:rsid w:val="00683057"/>
    <w:rsid w:val="006849E1"/>
    <w:rsid w:val="00687032"/>
    <w:rsid w:val="00687618"/>
    <w:rsid w:val="00687FAD"/>
    <w:rsid w:val="0069312F"/>
    <w:rsid w:val="006949CD"/>
    <w:rsid w:val="0069503D"/>
    <w:rsid w:val="00695633"/>
    <w:rsid w:val="00696803"/>
    <w:rsid w:val="00696D69"/>
    <w:rsid w:val="006A10F8"/>
    <w:rsid w:val="006A20B4"/>
    <w:rsid w:val="006A2EBC"/>
    <w:rsid w:val="006A374F"/>
    <w:rsid w:val="006A3C44"/>
    <w:rsid w:val="006A4A22"/>
    <w:rsid w:val="006A533A"/>
    <w:rsid w:val="006A7F63"/>
    <w:rsid w:val="006B105E"/>
    <w:rsid w:val="006B24B5"/>
    <w:rsid w:val="006B28D6"/>
    <w:rsid w:val="006B3261"/>
    <w:rsid w:val="006B3FBD"/>
    <w:rsid w:val="006B5CA1"/>
    <w:rsid w:val="006B6BB2"/>
    <w:rsid w:val="006B7F0C"/>
    <w:rsid w:val="006C028E"/>
    <w:rsid w:val="006C02B2"/>
    <w:rsid w:val="006C2B5D"/>
    <w:rsid w:val="006C34F9"/>
    <w:rsid w:val="006C4464"/>
    <w:rsid w:val="006C472B"/>
    <w:rsid w:val="006C6949"/>
    <w:rsid w:val="006C74D5"/>
    <w:rsid w:val="006D07D7"/>
    <w:rsid w:val="006D1EC2"/>
    <w:rsid w:val="006D21BF"/>
    <w:rsid w:val="006D5326"/>
    <w:rsid w:val="006D5CA0"/>
    <w:rsid w:val="006D6134"/>
    <w:rsid w:val="006D7328"/>
    <w:rsid w:val="006D7E2E"/>
    <w:rsid w:val="006E0DF1"/>
    <w:rsid w:val="006E0E1A"/>
    <w:rsid w:val="006E0FC9"/>
    <w:rsid w:val="006E2BCC"/>
    <w:rsid w:val="006E3D25"/>
    <w:rsid w:val="006E4CC2"/>
    <w:rsid w:val="006E5525"/>
    <w:rsid w:val="006E661C"/>
    <w:rsid w:val="006E74FA"/>
    <w:rsid w:val="006F0FB4"/>
    <w:rsid w:val="006F0FD1"/>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1FBA"/>
    <w:rsid w:val="007149A0"/>
    <w:rsid w:val="0071664E"/>
    <w:rsid w:val="00716810"/>
    <w:rsid w:val="00721DAC"/>
    <w:rsid w:val="00724C2C"/>
    <w:rsid w:val="00727458"/>
    <w:rsid w:val="007300AE"/>
    <w:rsid w:val="007318C7"/>
    <w:rsid w:val="007322C5"/>
    <w:rsid w:val="007323D0"/>
    <w:rsid w:val="00733094"/>
    <w:rsid w:val="0073425B"/>
    <w:rsid w:val="007347F9"/>
    <w:rsid w:val="00735EA3"/>
    <w:rsid w:val="007420DB"/>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67C79"/>
    <w:rsid w:val="007710D5"/>
    <w:rsid w:val="0077529C"/>
    <w:rsid w:val="00780A7A"/>
    <w:rsid w:val="00780F09"/>
    <w:rsid w:val="007811AA"/>
    <w:rsid w:val="007814A7"/>
    <w:rsid w:val="007838FF"/>
    <w:rsid w:val="00783F4B"/>
    <w:rsid w:val="007846F9"/>
    <w:rsid w:val="00785D9B"/>
    <w:rsid w:val="00786436"/>
    <w:rsid w:val="0078726C"/>
    <w:rsid w:val="007904A8"/>
    <w:rsid w:val="00790629"/>
    <w:rsid w:val="0079075B"/>
    <w:rsid w:val="00790CFA"/>
    <w:rsid w:val="007935EC"/>
    <w:rsid w:val="00795C64"/>
    <w:rsid w:val="007A0744"/>
    <w:rsid w:val="007A10B9"/>
    <w:rsid w:val="007A1C5E"/>
    <w:rsid w:val="007A2462"/>
    <w:rsid w:val="007A2992"/>
    <w:rsid w:val="007A3A2F"/>
    <w:rsid w:val="007A3DDC"/>
    <w:rsid w:val="007A42C6"/>
    <w:rsid w:val="007A46E6"/>
    <w:rsid w:val="007A4F17"/>
    <w:rsid w:val="007A6E53"/>
    <w:rsid w:val="007B09FC"/>
    <w:rsid w:val="007B0FCB"/>
    <w:rsid w:val="007B2422"/>
    <w:rsid w:val="007B2B4B"/>
    <w:rsid w:val="007B332A"/>
    <w:rsid w:val="007C0767"/>
    <w:rsid w:val="007C2155"/>
    <w:rsid w:val="007C5CBC"/>
    <w:rsid w:val="007C67B2"/>
    <w:rsid w:val="007D06A5"/>
    <w:rsid w:val="007D2929"/>
    <w:rsid w:val="007D359A"/>
    <w:rsid w:val="007D3C4E"/>
    <w:rsid w:val="007D4BC0"/>
    <w:rsid w:val="007D5279"/>
    <w:rsid w:val="007D7C9F"/>
    <w:rsid w:val="007E09AC"/>
    <w:rsid w:val="007E1209"/>
    <w:rsid w:val="007E37A1"/>
    <w:rsid w:val="007E4723"/>
    <w:rsid w:val="007E47AE"/>
    <w:rsid w:val="007E4B93"/>
    <w:rsid w:val="007E63AF"/>
    <w:rsid w:val="007E65C1"/>
    <w:rsid w:val="007E67D8"/>
    <w:rsid w:val="007E6D23"/>
    <w:rsid w:val="007E713D"/>
    <w:rsid w:val="007F0A6E"/>
    <w:rsid w:val="007F29BB"/>
    <w:rsid w:val="007F2DEC"/>
    <w:rsid w:val="007F37EB"/>
    <w:rsid w:val="007F5854"/>
    <w:rsid w:val="007F67C7"/>
    <w:rsid w:val="007F7DB1"/>
    <w:rsid w:val="00802649"/>
    <w:rsid w:val="00802F79"/>
    <w:rsid w:val="00803EDC"/>
    <w:rsid w:val="00804194"/>
    <w:rsid w:val="008044A0"/>
    <w:rsid w:val="00804CA8"/>
    <w:rsid w:val="00811C1F"/>
    <w:rsid w:val="00815391"/>
    <w:rsid w:val="00816F69"/>
    <w:rsid w:val="0082154B"/>
    <w:rsid w:val="0082211F"/>
    <w:rsid w:val="008221CA"/>
    <w:rsid w:val="0082229F"/>
    <w:rsid w:val="00823109"/>
    <w:rsid w:val="008245A8"/>
    <w:rsid w:val="00825A8D"/>
    <w:rsid w:val="0082629D"/>
    <w:rsid w:val="00827504"/>
    <w:rsid w:val="00830ABD"/>
    <w:rsid w:val="00834EF2"/>
    <w:rsid w:val="00835A38"/>
    <w:rsid w:val="0083634E"/>
    <w:rsid w:val="0083649C"/>
    <w:rsid w:val="0083654A"/>
    <w:rsid w:val="00836F1D"/>
    <w:rsid w:val="00837182"/>
    <w:rsid w:val="008374FC"/>
    <w:rsid w:val="00837BEC"/>
    <w:rsid w:val="00840DCB"/>
    <w:rsid w:val="0084116B"/>
    <w:rsid w:val="00841A3A"/>
    <w:rsid w:val="00843196"/>
    <w:rsid w:val="0084342A"/>
    <w:rsid w:val="0084373F"/>
    <w:rsid w:val="00844E2B"/>
    <w:rsid w:val="008451E5"/>
    <w:rsid w:val="00846A02"/>
    <w:rsid w:val="00846E7C"/>
    <w:rsid w:val="0085060D"/>
    <w:rsid w:val="00850F97"/>
    <w:rsid w:val="0085184D"/>
    <w:rsid w:val="00851AE6"/>
    <w:rsid w:val="00852DEB"/>
    <w:rsid w:val="008548F4"/>
    <w:rsid w:val="0085671F"/>
    <w:rsid w:val="00860AB6"/>
    <w:rsid w:val="008627C9"/>
    <w:rsid w:val="00863233"/>
    <w:rsid w:val="008634A2"/>
    <w:rsid w:val="00863714"/>
    <w:rsid w:val="00864E3C"/>
    <w:rsid w:val="0086783F"/>
    <w:rsid w:val="008705B8"/>
    <w:rsid w:val="00871219"/>
    <w:rsid w:val="00871632"/>
    <w:rsid w:val="00872C97"/>
    <w:rsid w:val="00873338"/>
    <w:rsid w:val="0087384F"/>
    <w:rsid w:val="008749A8"/>
    <w:rsid w:val="008755E0"/>
    <w:rsid w:val="0087564C"/>
    <w:rsid w:val="00875CCA"/>
    <w:rsid w:val="00880C21"/>
    <w:rsid w:val="00883AC5"/>
    <w:rsid w:val="0088557C"/>
    <w:rsid w:val="00885A74"/>
    <w:rsid w:val="00886F4A"/>
    <w:rsid w:val="0088705B"/>
    <w:rsid w:val="00887AD6"/>
    <w:rsid w:val="0089081D"/>
    <w:rsid w:val="00890E0B"/>
    <w:rsid w:val="0089311E"/>
    <w:rsid w:val="0089357A"/>
    <w:rsid w:val="00893BED"/>
    <w:rsid w:val="00893C67"/>
    <w:rsid w:val="00893CDA"/>
    <w:rsid w:val="00896B8D"/>
    <w:rsid w:val="00896E4F"/>
    <w:rsid w:val="008A0513"/>
    <w:rsid w:val="008A168D"/>
    <w:rsid w:val="008A2B95"/>
    <w:rsid w:val="008A352A"/>
    <w:rsid w:val="008A6DF9"/>
    <w:rsid w:val="008A7A3E"/>
    <w:rsid w:val="008B0200"/>
    <w:rsid w:val="008B1C3C"/>
    <w:rsid w:val="008B1E9E"/>
    <w:rsid w:val="008B26A6"/>
    <w:rsid w:val="008B39CE"/>
    <w:rsid w:val="008B4104"/>
    <w:rsid w:val="008B4224"/>
    <w:rsid w:val="008B4B78"/>
    <w:rsid w:val="008B5643"/>
    <w:rsid w:val="008B6A16"/>
    <w:rsid w:val="008B7C7C"/>
    <w:rsid w:val="008B7C8B"/>
    <w:rsid w:val="008C1136"/>
    <w:rsid w:val="008C3F84"/>
    <w:rsid w:val="008C4EC7"/>
    <w:rsid w:val="008C5932"/>
    <w:rsid w:val="008C6152"/>
    <w:rsid w:val="008D2EFE"/>
    <w:rsid w:val="008D34D2"/>
    <w:rsid w:val="008D3B8D"/>
    <w:rsid w:val="008D4C5B"/>
    <w:rsid w:val="008D53C3"/>
    <w:rsid w:val="008D7D9B"/>
    <w:rsid w:val="008E0EF0"/>
    <w:rsid w:val="008E29CA"/>
    <w:rsid w:val="008E3CE7"/>
    <w:rsid w:val="008E4FD9"/>
    <w:rsid w:val="008E6D78"/>
    <w:rsid w:val="008E7C7D"/>
    <w:rsid w:val="008E7C8D"/>
    <w:rsid w:val="008F1AC5"/>
    <w:rsid w:val="008F24E0"/>
    <w:rsid w:val="008F5924"/>
    <w:rsid w:val="008F5CDF"/>
    <w:rsid w:val="008F65AB"/>
    <w:rsid w:val="008F6A0E"/>
    <w:rsid w:val="009005DE"/>
    <w:rsid w:val="0090066D"/>
    <w:rsid w:val="009035D5"/>
    <w:rsid w:val="009045A1"/>
    <w:rsid w:val="009047C8"/>
    <w:rsid w:val="009048C6"/>
    <w:rsid w:val="00904C2D"/>
    <w:rsid w:val="00905AC3"/>
    <w:rsid w:val="009061D1"/>
    <w:rsid w:val="00907056"/>
    <w:rsid w:val="00912493"/>
    <w:rsid w:val="00912F4A"/>
    <w:rsid w:val="00913BB5"/>
    <w:rsid w:val="00914289"/>
    <w:rsid w:val="0091647E"/>
    <w:rsid w:val="00916EFE"/>
    <w:rsid w:val="009176A3"/>
    <w:rsid w:val="00917A53"/>
    <w:rsid w:val="0092016D"/>
    <w:rsid w:val="009210BB"/>
    <w:rsid w:val="0092147E"/>
    <w:rsid w:val="00922A48"/>
    <w:rsid w:val="009248F6"/>
    <w:rsid w:val="00924DDD"/>
    <w:rsid w:val="009263DC"/>
    <w:rsid w:val="00926AC4"/>
    <w:rsid w:val="00926E4F"/>
    <w:rsid w:val="00927D05"/>
    <w:rsid w:val="00930874"/>
    <w:rsid w:val="009310C2"/>
    <w:rsid w:val="00932628"/>
    <w:rsid w:val="00932D56"/>
    <w:rsid w:val="00934AA7"/>
    <w:rsid w:val="00935230"/>
    <w:rsid w:val="00935CF9"/>
    <w:rsid w:val="00935EC2"/>
    <w:rsid w:val="00935FCD"/>
    <w:rsid w:val="009376B0"/>
    <w:rsid w:val="00937ED0"/>
    <w:rsid w:val="0094050C"/>
    <w:rsid w:val="009406DE"/>
    <w:rsid w:val="00940854"/>
    <w:rsid w:val="009408AD"/>
    <w:rsid w:val="00940A71"/>
    <w:rsid w:val="00940A89"/>
    <w:rsid w:val="00940F0E"/>
    <w:rsid w:val="00942311"/>
    <w:rsid w:val="009424D7"/>
    <w:rsid w:val="00944580"/>
    <w:rsid w:val="009454CE"/>
    <w:rsid w:val="00946419"/>
    <w:rsid w:val="00950084"/>
    <w:rsid w:val="00950968"/>
    <w:rsid w:val="009514F8"/>
    <w:rsid w:val="00952F04"/>
    <w:rsid w:val="00954EA7"/>
    <w:rsid w:val="00955C45"/>
    <w:rsid w:val="00956C2F"/>
    <w:rsid w:val="00956FFF"/>
    <w:rsid w:val="00960D7B"/>
    <w:rsid w:val="0096187A"/>
    <w:rsid w:val="009670FE"/>
    <w:rsid w:val="009671FE"/>
    <w:rsid w:val="00967EE9"/>
    <w:rsid w:val="00970206"/>
    <w:rsid w:val="009705BA"/>
    <w:rsid w:val="00971107"/>
    <w:rsid w:val="00971A9E"/>
    <w:rsid w:val="0097291F"/>
    <w:rsid w:val="00973877"/>
    <w:rsid w:val="0097532C"/>
    <w:rsid w:val="009758AE"/>
    <w:rsid w:val="009778E2"/>
    <w:rsid w:val="00977F30"/>
    <w:rsid w:val="00981157"/>
    <w:rsid w:val="009815A9"/>
    <w:rsid w:val="00982CA4"/>
    <w:rsid w:val="00984185"/>
    <w:rsid w:val="0098629D"/>
    <w:rsid w:val="009901DC"/>
    <w:rsid w:val="0099028B"/>
    <w:rsid w:val="00990663"/>
    <w:rsid w:val="009918C7"/>
    <w:rsid w:val="00992C93"/>
    <w:rsid w:val="00993577"/>
    <w:rsid w:val="00993739"/>
    <w:rsid w:val="0099386C"/>
    <w:rsid w:val="009949E8"/>
    <w:rsid w:val="0099514F"/>
    <w:rsid w:val="00997486"/>
    <w:rsid w:val="00997A49"/>
    <w:rsid w:val="00997C79"/>
    <w:rsid w:val="009A08FA"/>
    <w:rsid w:val="009A12F1"/>
    <w:rsid w:val="009A1C61"/>
    <w:rsid w:val="009A4675"/>
    <w:rsid w:val="009A6E3F"/>
    <w:rsid w:val="009B0C34"/>
    <w:rsid w:val="009B145F"/>
    <w:rsid w:val="009B1E93"/>
    <w:rsid w:val="009B2C62"/>
    <w:rsid w:val="009B2DAC"/>
    <w:rsid w:val="009B55CF"/>
    <w:rsid w:val="009B7EE2"/>
    <w:rsid w:val="009C10F5"/>
    <w:rsid w:val="009C10FC"/>
    <w:rsid w:val="009C1F75"/>
    <w:rsid w:val="009C4AA5"/>
    <w:rsid w:val="009C5056"/>
    <w:rsid w:val="009C519D"/>
    <w:rsid w:val="009C53B7"/>
    <w:rsid w:val="009C7A43"/>
    <w:rsid w:val="009C7B66"/>
    <w:rsid w:val="009D1E16"/>
    <w:rsid w:val="009D2BB6"/>
    <w:rsid w:val="009D4023"/>
    <w:rsid w:val="009D58DF"/>
    <w:rsid w:val="009D5FDC"/>
    <w:rsid w:val="009E0EB8"/>
    <w:rsid w:val="009E729F"/>
    <w:rsid w:val="009F01D5"/>
    <w:rsid w:val="009F432A"/>
    <w:rsid w:val="009F5BCB"/>
    <w:rsid w:val="009F6102"/>
    <w:rsid w:val="009F7450"/>
    <w:rsid w:val="009F7775"/>
    <w:rsid w:val="009F7B8F"/>
    <w:rsid w:val="00A00837"/>
    <w:rsid w:val="00A01108"/>
    <w:rsid w:val="00A01A06"/>
    <w:rsid w:val="00A0333C"/>
    <w:rsid w:val="00A069AC"/>
    <w:rsid w:val="00A1424A"/>
    <w:rsid w:val="00A1434B"/>
    <w:rsid w:val="00A159B4"/>
    <w:rsid w:val="00A16E3F"/>
    <w:rsid w:val="00A2286D"/>
    <w:rsid w:val="00A236F3"/>
    <w:rsid w:val="00A24C15"/>
    <w:rsid w:val="00A25473"/>
    <w:rsid w:val="00A255F3"/>
    <w:rsid w:val="00A25762"/>
    <w:rsid w:val="00A2631D"/>
    <w:rsid w:val="00A26570"/>
    <w:rsid w:val="00A26C15"/>
    <w:rsid w:val="00A278C9"/>
    <w:rsid w:val="00A311B6"/>
    <w:rsid w:val="00A31E99"/>
    <w:rsid w:val="00A320E2"/>
    <w:rsid w:val="00A321CA"/>
    <w:rsid w:val="00A34139"/>
    <w:rsid w:val="00A342A7"/>
    <w:rsid w:val="00A35332"/>
    <w:rsid w:val="00A359EA"/>
    <w:rsid w:val="00A35AFC"/>
    <w:rsid w:val="00A35D20"/>
    <w:rsid w:val="00A41D91"/>
    <w:rsid w:val="00A42467"/>
    <w:rsid w:val="00A45EA6"/>
    <w:rsid w:val="00A46907"/>
    <w:rsid w:val="00A50808"/>
    <w:rsid w:val="00A50C10"/>
    <w:rsid w:val="00A51BD2"/>
    <w:rsid w:val="00A5254F"/>
    <w:rsid w:val="00A52B6F"/>
    <w:rsid w:val="00A52D52"/>
    <w:rsid w:val="00A53094"/>
    <w:rsid w:val="00A53C49"/>
    <w:rsid w:val="00A555A3"/>
    <w:rsid w:val="00A60DAB"/>
    <w:rsid w:val="00A60E55"/>
    <w:rsid w:val="00A61C2B"/>
    <w:rsid w:val="00A62134"/>
    <w:rsid w:val="00A67053"/>
    <w:rsid w:val="00A67CFA"/>
    <w:rsid w:val="00A700FC"/>
    <w:rsid w:val="00A70D9D"/>
    <w:rsid w:val="00A72895"/>
    <w:rsid w:val="00A73BCE"/>
    <w:rsid w:val="00A74A32"/>
    <w:rsid w:val="00A75BA8"/>
    <w:rsid w:val="00A75BEA"/>
    <w:rsid w:val="00A765B9"/>
    <w:rsid w:val="00A7699A"/>
    <w:rsid w:val="00A80B02"/>
    <w:rsid w:val="00A82644"/>
    <w:rsid w:val="00A82C19"/>
    <w:rsid w:val="00A82E7A"/>
    <w:rsid w:val="00A831B5"/>
    <w:rsid w:val="00A84A28"/>
    <w:rsid w:val="00A85A7A"/>
    <w:rsid w:val="00A86167"/>
    <w:rsid w:val="00A86B61"/>
    <w:rsid w:val="00A87A25"/>
    <w:rsid w:val="00A91474"/>
    <w:rsid w:val="00A91D10"/>
    <w:rsid w:val="00A9291F"/>
    <w:rsid w:val="00A96769"/>
    <w:rsid w:val="00A96E94"/>
    <w:rsid w:val="00A97940"/>
    <w:rsid w:val="00AA0D7E"/>
    <w:rsid w:val="00AA131B"/>
    <w:rsid w:val="00AA2A2C"/>
    <w:rsid w:val="00AA2AAF"/>
    <w:rsid w:val="00AA3FB4"/>
    <w:rsid w:val="00AA54D2"/>
    <w:rsid w:val="00AA6110"/>
    <w:rsid w:val="00AB3F14"/>
    <w:rsid w:val="00AB4C75"/>
    <w:rsid w:val="00AB5739"/>
    <w:rsid w:val="00AB5A40"/>
    <w:rsid w:val="00AB7DE7"/>
    <w:rsid w:val="00AB7E50"/>
    <w:rsid w:val="00AB7EE7"/>
    <w:rsid w:val="00AC117A"/>
    <w:rsid w:val="00AC1B7A"/>
    <w:rsid w:val="00AC338B"/>
    <w:rsid w:val="00AC379C"/>
    <w:rsid w:val="00AC46AD"/>
    <w:rsid w:val="00AC4F63"/>
    <w:rsid w:val="00AC5220"/>
    <w:rsid w:val="00AC623D"/>
    <w:rsid w:val="00AD1017"/>
    <w:rsid w:val="00AD17A5"/>
    <w:rsid w:val="00AD2294"/>
    <w:rsid w:val="00AD2E9C"/>
    <w:rsid w:val="00AD32F0"/>
    <w:rsid w:val="00AD457F"/>
    <w:rsid w:val="00AD4A3A"/>
    <w:rsid w:val="00AD5D4F"/>
    <w:rsid w:val="00AE17DD"/>
    <w:rsid w:val="00AE1E09"/>
    <w:rsid w:val="00AE3199"/>
    <w:rsid w:val="00AE6633"/>
    <w:rsid w:val="00AE6903"/>
    <w:rsid w:val="00AE6F33"/>
    <w:rsid w:val="00AE7B90"/>
    <w:rsid w:val="00AF1039"/>
    <w:rsid w:val="00AF19B7"/>
    <w:rsid w:val="00AF319A"/>
    <w:rsid w:val="00AF3945"/>
    <w:rsid w:val="00AF43AF"/>
    <w:rsid w:val="00AF5288"/>
    <w:rsid w:val="00AF54F4"/>
    <w:rsid w:val="00AF6BC0"/>
    <w:rsid w:val="00AF6FC0"/>
    <w:rsid w:val="00B00F48"/>
    <w:rsid w:val="00B02D39"/>
    <w:rsid w:val="00B05180"/>
    <w:rsid w:val="00B05802"/>
    <w:rsid w:val="00B0643A"/>
    <w:rsid w:val="00B10046"/>
    <w:rsid w:val="00B104B1"/>
    <w:rsid w:val="00B10D7B"/>
    <w:rsid w:val="00B11318"/>
    <w:rsid w:val="00B133A8"/>
    <w:rsid w:val="00B13B70"/>
    <w:rsid w:val="00B140A9"/>
    <w:rsid w:val="00B15468"/>
    <w:rsid w:val="00B15620"/>
    <w:rsid w:val="00B203D2"/>
    <w:rsid w:val="00B20A54"/>
    <w:rsid w:val="00B21B1E"/>
    <w:rsid w:val="00B21D1C"/>
    <w:rsid w:val="00B22285"/>
    <w:rsid w:val="00B24181"/>
    <w:rsid w:val="00B2589B"/>
    <w:rsid w:val="00B25C0C"/>
    <w:rsid w:val="00B26CD8"/>
    <w:rsid w:val="00B30F5F"/>
    <w:rsid w:val="00B31D9D"/>
    <w:rsid w:val="00B320AF"/>
    <w:rsid w:val="00B3250C"/>
    <w:rsid w:val="00B349AE"/>
    <w:rsid w:val="00B34DFF"/>
    <w:rsid w:val="00B35CBD"/>
    <w:rsid w:val="00B37A1B"/>
    <w:rsid w:val="00B37FF4"/>
    <w:rsid w:val="00B41DF8"/>
    <w:rsid w:val="00B43152"/>
    <w:rsid w:val="00B43B06"/>
    <w:rsid w:val="00B43BCD"/>
    <w:rsid w:val="00B444A6"/>
    <w:rsid w:val="00B45E7D"/>
    <w:rsid w:val="00B4692A"/>
    <w:rsid w:val="00B50884"/>
    <w:rsid w:val="00B52C7D"/>
    <w:rsid w:val="00B53A5D"/>
    <w:rsid w:val="00B54B31"/>
    <w:rsid w:val="00B557FF"/>
    <w:rsid w:val="00B56BC8"/>
    <w:rsid w:val="00B56C44"/>
    <w:rsid w:val="00B576F0"/>
    <w:rsid w:val="00B6043B"/>
    <w:rsid w:val="00B62A0D"/>
    <w:rsid w:val="00B63344"/>
    <w:rsid w:val="00B633FD"/>
    <w:rsid w:val="00B64266"/>
    <w:rsid w:val="00B643F7"/>
    <w:rsid w:val="00B65090"/>
    <w:rsid w:val="00B66700"/>
    <w:rsid w:val="00B66EF9"/>
    <w:rsid w:val="00B67B1F"/>
    <w:rsid w:val="00B67B20"/>
    <w:rsid w:val="00B71A6E"/>
    <w:rsid w:val="00B71E3B"/>
    <w:rsid w:val="00B7498E"/>
    <w:rsid w:val="00B7572B"/>
    <w:rsid w:val="00B77C12"/>
    <w:rsid w:val="00B77C6F"/>
    <w:rsid w:val="00B800C4"/>
    <w:rsid w:val="00B848BF"/>
    <w:rsid w:val="00B852A8"/>
    <w:rsid w:val="00B86243"/>
    <w:rsid w:val="00B8631E"/>
    <w:rsid w:val="00B865AF"/>
    <w:rsid w:val="00B86CB0"/>
    <w:rsid w:val="00B9105F"/>
    <w:rsid w:val="00B92E74"/>
    <w:rsid w:val="00B954C7"/>
    <w:rsid w:val="00B971E6"/>
    <w:rsid w:val="00B972A7"/>
    <w:rsid w:val="00B978EC"/>
    <w:rsid w:val="00BA05F5"/>
    <w:rsid w:val="00BA2FA9"/>
    <w:rsid w:val="00BA68E4"/>
    <w:rsid w:val="00BA7CBE"/>
    <w:rsid w:val="00BB15EC"/>
    <w:rsid w:val="00BB1E91"/>
    <w:rsid w:val="00BB2013"/>
    <w:rsid w:val="00BB25BC"/>
    <w:rsid w:val="00BB35D2"/>
    <w:rsid w:val="00BB41C4"/>
    <w:rsid w:val="00BB48F5"/>
    <w:rsid w:val="00BC216B"/>
    <w:rsid w:val="00BC3B29"/>
    <w:rsid w:val="00BC4571"/>
    <w:rsid w:val="00BC4E64"/>
    <w:rsid w:val="00BC5BDE"/>
    <w:rsid w:val="00BC79E2"/>
    <w:rsid w:val="00BC7C04"/>
    <w:rsid w:val="00BD0C53"/>
    <w:rsid w:val="00BD11AF"/>
    <w:rsid w:val="00BD1698"/>
    <w:rsid w:val="00BD47B0"/>
    <w:rsid w:val="00BD4974"/>
    <w:rsid w:val="00BD6463"/>
    <w:rsid w:val="00BD6EF6"/>
    <w:rsid w:val="00BE1976"/>
    <w:rsid w:val="00BE1CC6"/>
    <w:rsid w:val="00BE3EB0"/>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31D"/>
    <w:rsid w:val="00C10CB4"/>
    <w:rsid w:val="00C1146F"/>
    <w:rsid w:val="00C117BE"/>
    <w:rsid w:val="00C12A70"/>
    <w:rsid w:val="00C13598"/>
    <w:rsid w:val="00C14F71"/>
    <w:rsid w:val="00C1514B"/>
    <w:rsid w:val="00C1732E"/>
    <w:rsid w:val="00C20C97"/>
    <w:rsid w:val="00C226FC"/>
    <w:rsid w:val="00C26C6E"/>
    <w:rsid w:val="00C26DCC"/>
    <w:rsid w:val="00C306BE"/>
    <w:rsid w:val="00C3184B"/>
    <w:rsid w:val="00C31B11"/>
    <w:rsid w:val="00C3405C"/>
    <w:rsid w:val="00C34AA0"/>
    <w:rsid w:val="00C37546"/>
    <w:rsid w:val="00C3760B"/>
    <w:rsid w:val="00C427BC"/>
    <w:rsid w:val="00C45653"/>
    <w:rsid w:val="00C4726C"/>
    <w:rsid w:val="00C475E8"/>
    <w:rsid w:val="00C51282"/>
    <w:rsid w:val="00C51FC8"/>
    <w:rsid w:val="00C5212B"/>
    <w:rsid w:val="00C52A56"/>
    <w:rsid w:val="00C53333"/>
    <w:rsid w:val="00C53369"/>
    <w:rsid w:val="00C537D8"/>
    <w:rsid w:val="00C555BF"/>
    <w:rsid w:val="00C604ED"/>
    <w:rsid w:val="00C60E3A"/>
    <w:rsid w:val="00C61EE9"/>
    <w:rsid w:val="00C62800"/>
    <w:rsid w:val="00C62BF0"/>
    <w:rsid w:val="00C63AED"/>
    <w:rsid w:val="00C645BF"/>
    <w:rsid w:val="00C64760"/>
    <w:rsid w:val="00C64DD2"/>
    <w:rsid w:val="00C669FE"/>
    <w:rsid w:val="00C67985"/>
    <w:rsid w:val="00C67B82"/>
    <w:rsid w:val="00C71E96"/>
    <w:rsid w:val="00C722A0"/>
    <w:rsid w:val="00C729FC"/>
    <w:rsid w:val="00C76853"/>
    <w:rsid w:val="00C77E5B"/>
    <w:rsid w:val="00C80B00"/>
    <w:rsid w:val="00C80D63"/>
    <w:rsid w:val="00C80E99"/>
    <w:rsid w:val="00C81ACB"/>
    <w:rsid w:val="00C82C14"/>
    <w:rsid w:val="00C83606"/>
    <w:rsid w:val="00C847F1"/>
    <w:rsid w:val="00C84FC8"/>
    <w:rsid w:val="00C86314"/>
    <w:rsid w:val="00C86778"/>
    <w:rsid w:val="00C868F1"/>
    <w:rsid w:val="00C906D8"/>
    <w:rsid w:val="00C90BC1"/>
    <w:rsid w:val="00C95C79"/>
    <w:rsid w:val="00C96053"/>
    <w:rsid w:val="00C966B2"/>
    <w:rsid w:val="00CA0419"/>
    <w:rsid w:val="00CA35B2"/>
    <w:rsid w:val="00CA488C"/>
    <w:rsid w:val="00CA6266"/>
    <w:rsid w:val="00CA6CC5"/>
    <w:rsid w:val="00CA6D69"/>
    <w:rsid w:val="00CA7C35"/>
    <w:rsid w:val="00CB2058"/>
    <w:rsid w:val="00CB2503"/>
    <w:rsid w:val="00CB2C87"/>
    <w:rsid w:val="00CB39C6"/>
    <w:rsid w:val="00CB3C91"/>
    <w:rsid w:val="00CB4762"/>
    <w:rsid w:val="00CB64B3"/>
    <w:rsid w:val="00CC0FE4"/>
    <w:rsid w:val="00CC1583"/>
    <w:rsid w:val="00CC1733"/>
    <w:rsid w:val="00CC2163"/>
    <w:rsid w:val="00CC3108"/>
    <w:rsid w:val="00CC43E2"/>
    <w:rsid w:val="00CC534C"/>
    <w:rsid w:val="00CD1EF8"/>
    <w:rsid w:val="00CD2105"/>
    <w:rsid w:val="00CD29FA"/>
    <w:rsid w:val="00CD7519"/>
    <w:rsid w:val="00CD7676"/>
    <w:rsid w:val="00CE073C"/>
    <w:rsid w:val="00CE074D"/>
    <w:rsid w:val="00CE100B"/>
    <w:rsid w:val="00CE102D"/>
    <w:rsid w:val="00CE14B7"/>
    <w:rsid w:val="00CE1972"/>
    <w:rsid w:val="00CE31F8"/>
    <w:rsid w:val="00CE3C78"/>
    <w:rsid w:val="00CE6152"/>
    <w:rsid w:val="00CE7068"/>
    <w:rsid w:val="00CE7F1F"/>
    <w:rsid w:val="00CF033B"/>
    <w:rsid w:val="00CF155C"/>
    <w:rsid w:val="00CF1967"/>
    <w:rsid w:val="00CF20F9"/>
    <w:rsid w:val="00CF2876"/>
    <w:rsid w:val="00CF355A"/>
    <w:rsid w:val="00CF47AC"/>
    <w:rsid w:val="00CF607B"/>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2F26"/>
    <w:rsid w:val="00D43E93"/>
    <w:rsid w:val="00D4635E"/>
    <w:rsid w:val="00D471E2"/>
    <w:rsid w:val="00D47FE5"/>
    <w:rsid w:val="00D500D8"/>
    <w:rsid w:val="00D5031A"/>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7773F"/>
    <w:rsid w:val="00D804F1"/>
    <w:rsid w:val="00D83EB9"/>
    <w:rsid w:val="00D842F8"/>
    <w:rsid w:val="00D84329"/>
    <w:rsid w:val="00D84E7F"/>
    <w:rsid w:val="00D86042"/>
    <w:rsid w:val="00D873EF"/>
    <w:rsid w:val="00D8777C"/>
    <w:rsid w:val="00D91ABA"/>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58EA"/>
    <w:rsid w:val="00DB70A0"/>
    <w:rsid w:val="00DB7F94"/>
    <w:rsid w:val="00DC14C2"/>
    <w:rsid w:val="00DC2A17"/>
    <w:rsid w:val="00DC2CA8"/>
    <w:rsid w:val="00DC4602"/>
    <w:rsid w:val="00DC6C01"/>
    <w:rsid w:val="00DC6F32"/>
    <w:rsid w:val="00DC714F"/>
    <w:rsid w:val="00DC719A"/>
    <w:rsid w:val="00DC726B"/>
    <w:rsid w:val="00DD2BC7"/>
    <w:rsid w:val="00DD419C"/>
    <w:rsid w:val="00DD4B89"/>
    <w:rsid w:val="00DD5FE1"/>
    <w:rsid w:val="00DD6012"/>
    <w:rsid w:val="00DD6CD3"/>
    <w:rsid w:val="00DD7A7C"/>
    <w:rsid w:val="00DE09AA"/>
    <w:rsid w:val="00DE20EC"/>
    <w:rsid w:val="00DE2108"/>
    <w:rsid w:val="00DE349D"/>
    <w:rsid w:val="00DE404B"/>
    <w:rsid w:val="00DE4B41"/>
    <w:rsid w:val="00DE5144"/>
    <w:rsid w:val="00DE66FF"/>
    <w:rsid w:val="00DE749B"/>
    <w:rsid w:val="00DF1EDC"/>
    <w:rsid w:val="00DF2A1F"/>
    <w:rsid w:val="00DF7FF8"/>
    <w:rsid w:val="00E00010"/>
    <w:rsid w:val="00E00C58"/>
    <w:rsid w:val="00E037E3"/>
    <w:rsid w:val="00E0443A"/>
    <w:rsid w:val="00E061D2"/>
    <w:rsid w:val="00E1106C"/>
    <w:rsid w:val="00E11F22"/>
    <w:rsid w:val="00E1462D"/>
    <w:rsid w:val="00E15A2C"/>
    <w:rsid w:val="00E1623F"/>
    <w:rsid w:val="00E1780E"/>
    <w:rsid w:val="00E17ED3"/>
    <w:rsid w:val="00E20BD6"/>
    <w:rsid w:val="00E21E7D"/>
    <w:rsid w:val="00E232DE"/>
    <w:rsid w:val="00E233D1"/>
    <w:rsid w:val="00E247AD"/>
    <w:rsid w:val="00E25B00"/>
    <w:rsid w:val="00E25B74"/>
    <w:rsid w:val="00E26A4C"/>
    <w:rsid w:val="00E26F26"/>
    <w:rsid w:val="00E2762F"/>
    <w:rsid w:val="00E30E4B"/>
    <w:rsid w:val="00E33CAB"/>
    <w:rsid w:val="00E346C5"/>
    <w:rsid w:val="00E34ADD"/>
    <w:rsid w:val="00E35BBA"/>
    <w:rsid w:val="00E362D9"/>
    <w:rsid w:val="00E369E3"/>
    <w:rsid w:val="00E408DA"/>
    <w:rsid w:val="00E40EB8"/>
    <w:rsid w:val="00E415A6"/>
    <w:rsid w:val="00E43DBE"/>
    <w:rsid w:val="00E449E3"/>
    <w:rsid w:val="00E462D1"/>
    <w:rsid w:val="00E46D7F"/>
    <w:rsid w:val="00E50E2E"/>
    <w:rsid w:val="00E520FA"/>
    <w:rsid w:val="00E55F27"/>
    <w:rsid w:val="00E566E4"/>
    <w:rsid w:val="00E5743C"/>
    <w:rsid w:val="00E6093D"/>
    <w:rsid w:val="00E62366"/>
    <w:rsid w:val="00E66B1A"/>
    <w:rsid w:val="00E7037B"/>
    <w:rsid w:val="00E7052E"/>
    <w:rsid w:val="00E70623"/>
    <w:rsid w:val="00E74409"/>
    <w:rsid w:val="00E75A1C"/>
    <w:rsid w:val="00E76DD6"/>
    <w:rsid w:val="00E76FC8"/>
    <w:rsid w:val="00E80EE7"/>
    <w:rsid w:val="00E80F41"/>
    <w:rsid w:val="00E811F2"/>
    <w:rsid w:val="00E84C14"/>
    <w:rsid w:val="00E84DA1"/>
    <w:rsid w:val="00E855EB"/>
    <w:rsid w:val="00E85962"/>
    <w:rsid w:val="00E85C2B"/>
    <w:rsid w:val="00E90A55"/>
    <w:rsid w:val="00E92D7B"/>
    <w:rsid w:val="00E94041"/>
    <w:rsid w:val="00E96BE4"/>
    <w:rsid w:val="00E97DC3"/>
    <w:rsid w:val="00EA481B"/>
    <w:rsid w:val="00EA4CAD"/>
    <w:rsid w:val="00EA541E"/>
    <w:rsid w:val="00EA7452"/>
    <w:rsid w:val="00EB3E0D"/>
    <w:rsid w:val="00EB4B1C"/>
    <w:rsid w:val="00EB605F"/>
    <w:rsid w:val="00EB6B77"/>
    <w:rsid w:val="00EC1073"/>
    <w:rsid w:val="00EC24CB"/>
    <w:rsid w:val="00EC4BB9"/>
    <w:rsid w:val="00ED101D"/>
    <w:rsid w:val="00ED1E20"/>
    <w:rsid w:val="00ED2339"/>
    <w:rsid w:val="00ED3DBD"/>
    <w:rsid w:val="00ED4056"/>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16911"/>
    <w:rsid w:val="00F2276A"/>
    <w:rsid w:val="00F23039"/>
    <w:rsid w:val="00F2330B"/>
    <w:rsid w:val="00F23538"/>
    <w:rsid w:val="00F24DAD"/>
    <w:rsid w:val="00F26E5E"/>
    <w:rsid w:val="00F27269"/>
    <w:rsid w:val="00F27AE3"/>
    <w:rsid w:val="00F30163"/>
    <w:rsid w:val="00F32536"/>
    <w:rsid w:val="00F33986"/>
    <w:rsid w:val="00F34E25"/>
    <w:rsid w:val="00F351F8"/>
    <w:rsid w:val="00F35924"/>
    <w:rsid w:val="00F37255"/>
    <w:rsid w:val="00F407BB"/>
    <w:rsid w:val="00F41CC7"/>
    <w:rsid w:val="00F425B3"/>
    <w:rsid w:val="00F43C5B"/>
    <w:rsid w:val="00F44B83"/>
    <w:rsid w:val="00F45C93"/>
    <w:rsid w:val="00F461E5"/>
    <w:rsid w:val="00F46E1F"/>
    <w:rsid w:val="00F5076F"/>
    <w:rsid w:val="00F525D4"/>
    <w:rsid w:val="00F543E0"/>
    <w:rsid w:val="00F555DE"/>
    <w:rsid w:val="00F5709C"/>
    <w:rsid w:val="00F601EC"/>
    <w:rsid w:val="00F6351C"/>
    <w:rsid w:val="00F64496"/>
    <w:rsid w:val="00F64514"/>
    <w:rsid w:val="00F64DED"/>
    <w:rsid w:val="00F64F7A"/>
    <w:rsid w:val="00F701C0"/>
    <w:rsid w:val="00F72655"/>
    <w:rsid w:val="00F728FB"/>
    <w:rsid w:val="00F72BBC"/>
    <w:rsid w:val="00F733D5"/>
    <w:rsid w:val="00F73C7F"/>
    <w:rsid w:val="00F76E93"/>
    <w:rsid w:val="00F80263"/>
    <w:rsid w:val="00F80DB3"/>
    <w:rsid w:val="00F8169D"/>
    <w:rsid w:val="00F81C5D"/>
    <w:rsid w:val="00F82D45"/>
    <w:rsid w:val="00F831C4"/>
    <w:rsid w:val="00F83876"/>
    <w:rsid w:val="00F84624"/>
    <w:rsid w:val="00F85915"/>
    <w:rsid w:val="00F85A58"/>
    <w:rsid w:val="00F908DC"/>
    <w:rsid w:val="00F91EE9"/>
    <w:rsid w:val="00F934BB"/>
    <w:rsid w:val="00F93EDB"/>
    <w:rsid w:val="00F951B4"/>
    <w:rsid w:val="00F97D91"/>
    <w:rsid w:val="00FA0074"/>
    <w:rsid w:val="00FA013A"/>
    <w:rsid w:val="00FA023D"/>
    <w:rsid w:val="00FA036B"/>
    <w:rsid w:val="00FA16B7"/>
    <w:rsid w:val="00FA1960"/>
    <w:rsid w:val="00FA2A2C"/>
    <w:rsid w:val="00FA4698"/>
    <w:rsid w:val="00FA5D3C"/>
    <w:rsid w:val="00FA5FB0"/>
    <w:rsid w:val="00FA619C"/>
    <w:rsid w:val="00FA6352"/>
    <w:rsid w:val="00FA6E16"/>
    <w:rsid w:val="00FB10F6"/>
    <w:rsid w:val="00FB1186"/>
    <w:rsid w:val="00FB197B"/>
    <w:rsid w:val="00FB1BBD"/>
    <w:rsid w:val="00FB1C5F"/>
    <w:rsid w:val="00FB201F"/>
    <w:rsid w:val="00FB2099"/>
    <w:rsid w:val="00FB3A6F"/>
    <w:rsid w:val="00FB5555"/>
    <w:rsid w:val="00FB59DB"/>
    <w:rsid w:val="00FB7699"/>
    <w:rsid w:val="00FB7932"/>
    <w:rsid w:val="00FB7AA5"/>
    <w:rsid w:val="00FC025D"/>
    <w:rsid w:val="00FC2CBC"/>
    <w:rsid w:val="00FC2D8B"/>
    <w:rsid w:val="00FC3121"/>
    <w:rsid w:val="00FC3BF1"/>
    <w:rsid w:val="00FC3E01"/>
    <w:rsid w:val="00FC4DDC"/>
    <w:rsid w:val="00FC671E"/>
    <w:rsid w:val="00FC685A"/>
    <w:rsid w:val="00FC6DDF"/>
    <w:rsid w:val="00FD0065"/>
    <w:rsid w:val="00FD0D58"/>
    <w:rsid w:val="00FD1E14"/>
    <w:rsid w:val="00FD318D"/>
    <w:rsid w:val="00FD5BF4"/>
    <w:rsid w:val="00FD7516"/>
    <w:rsid w:val="00FD7620"/>
    <w:rsid w:val="00FD7B9A"/>
    <w:rsid w:val="00FE0430"/>
    <w:rsid w:val="00FE1DF2"/>
    <w:rsid w:val="00FE20C5"/>
    <w:rsid w:val="00FE2AD3"/>
    <w:rsid w:val="00FE3A65"/>
    <w:rsid w:val="00FE42D6"/>
    <w:rsid w:val="00FE4668"/>
    <w:rsid w:val="00FE4CE3"/>
    <w:rsid w:val="00FE5305"/>
    <w:rsid w:val="00FE6B5F"/>
    <w:rsid w:val="00FE6B7A"/>
    <w:rsid w:val="00FE7356"/>
    <w:rsid w:val="00FF25AE"/>
    <w:rsid w:val="00FF3BCA"/>
    <w:rsid w:val="00FF4962"/>
    <w:rsid w:val="00FF59CE"/>
    <w:rsid w:val="00FF62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52A0CD14-E4B5-48D3-B5B7-BC21664F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5056"/>
    <w:pPr>
      <w:spacing w:line="360" w:lineRule="auto"/>
      <w:jc w:val="both"/>
    </w:pPr>
    <w:rPr>
      <w:rFonts w:cs="Times New Roman (Textkörper CS)"/>
      <w:sz w:val="24"/>
      <w:lang w:val="en-US"/>
    </w:rPr>
  </w:style>
  <w:style w:type="paragraph" w:styleId="berschrift1">
    <w:name w:val="heading 1"/>
    <w:basedOn w:val="Standard"/>
    <w:next w:val="Standard"/>
    <w:link w:val="berschrift1Zchn"/>
    <w:uiPriority w:val="9"/>
    <w:qFormat/>
    <w:rsid w:val="00A55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5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FC2CBC"/>
    <w:pPr>
      <w:spacing w:after="120" w:line="240" w:lineRule="auto"/>
      <w:outlineLvl w:val="2"/>
    </w:pPr>
    <w:rPr>
      <w:rFonts w:eastAsia="Times New Roman" w:cs="Times New Roman"/>
      <w:b/>
      <w:bCs/>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unhideWhenUsed/>
    <w:rsid w:val="00574860"/>
    <w:pPr>
      <w:spacing w:before="100" w:beforeAutospacing="1" w:after="100" w:afterAutospacing="1" w:line="240" w:lineRule="auto"/>
    </w:pPr>
    <w:rPr>
      <w:rFonts w:ascii="Times New Roman" w:eastAsia="Times New Roman" w:hAnsi="Times New Roman" w:cs="Times New Roman"/>
      <w:szCs w:val="24"/>
      <w:lang w:eastAsia="de-CH"/>
    </w:rPr>
  </w:style>
  <w:style w:type="character" w:styleId="Kommentarzeichen">
    <w:name w:val="annotation reference"/>
    <w:basedOn w:val="Absatz-Standardschriftart"/>
    <w:uiPriority w:val="99"/>
    <w:unhideWhenUsed/>
    <w:rsid w:val="00436DAD"/>
    <w:rPr>
      <w:noProof w:val="0"/>
      <w:sz w:val="16"/>
      <w:szCs w:val="16"/>
      <w:lang w:val="en-US"/>
    </w:rPr>
  </w:style>
  <w:style w:type="paragraph" w:styleId="Kommentartext">
    <w:name w:val="annotation text"/>
    <w:basedOn w:val="Standard"/>
    <w:link w:val="KommentartextZchn"/>
    <w:autoRedefine/>
    <w:uiPriority w:val="99"/>
    <w:unhideWhenUsed/>
    <w:qFormat/>
    <w:rsid w:val="00A555A3"/>
    <w:pPr>
      <w:spacing w:line="240" w:lineRule="auto"/>
    </w:pPr>
    <w:rPr>
      <w:sz w:val="20"/>
      <w:szCs w:val="20"/>
    </w:rPr>
  </w:style>
  <w:style w:type="character" w:customStyle="1" w:styleId="KommentartextZchn">
    <w:name w:val="Kommentartext Zchn"/>
    <w:basedOn w:val="Absatz-Standardschriftart"/>
    <w:link w:val="Kommentartext"/>
    <w:uiPriority w:val="99"/>
    <w:rsid w:val="00A555A3"/>
    <w:rPr>
      <w:rFonts w:cs="Times New Roman (Textkörper CS)"/>
      <w:sz w:val="20"/>
      <w:szCs w:val="20"/>
      <w:lang w:val="en-US"/>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rFonts w:cs="Times New Roman (Textkörper CS)"/>
      <w:b/>
      <w:bCs/>
      <w:sz w:val="20"/>
      <w:szCs w:val="20"/>
      <w:lang w:val="en-US"/>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FC2CBC"/>
    <w:rPr>
      <w:rFonts w:eastAsia="Times New Roman" w:cs="Times New Roman"/>
      <w:b/>
      <w:bCs/>
      <w:sz w:val="24"/>
      <w:szCs w:val="27"/>
      <w:lang w:val="en-US"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 w:type="paragraph" w:customStyle="1" w:styleId="Text">
    <w:name w:val="Text"/>
    <w:basedOn w:val="Standard"/>
    <w:link w:val="TextZchn"/>
    <w:qFormat/>
    <w:rsid w:val="00C3184B"/>
    <w:pPr>
      <w:spacing w:after="0" w:line="480" w:lineRule="auto"/>
    </w:pPr>
    <w:rPr>
      <w:rFonts w:ascii="Arial" w:eastAsia="Arial" w:hAnsi="Arial" w:cs="Arial"/>
      <w:szCs w:val="24"/>
      <w:lang w:eastAsia="de-CH"/>
    </w:rPr>
  </w:style>
  <w:style w:type="character" w:customStyle="1" w:styleId="TextZchn">
    <w:name w:val="Text Zchn"/>
    <w:basedOn w:val="Absatz-Standardschriftart"/>
    <w:link w:val="Text"/>
    <w:rsid w:val="00C3184B"/>
    <w:rPr>
      <w:rFonts w:ascii="Arial" w:eastAsia="Arial" w:hAnsi="Arial" w:cs="Arial"/>
      <w:sz w:val="24"/>
      <w:szCs w:val="24"/>
      <w:lang w:val="en-US" w:eastAsia="de-CH"/>
    </w:rPr>
  </w:style>
  <w:style w:type="paragraph" w:styleId="Kopfzeile">
    <w:name w:val="header"/>
    <w:basedOn w:val="Standard"/>
    <w:link w:val="KopfzeileZchn"/>
    <w:uiPriority w:val="99"/>
    <w:unhideWhenUsed/>
    <w:rsid w:val="001C52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52BB"/>
  </w:style>
  <w:style w:type="paragraph" w:styleId="Fuzeile">
    <w:name w:val="footer"/>
    <w:basedOn w:val="Standard"/>
    <w:link w:val="FuzeileZchn"/>
    <w:uiPriority w:val="99"/>
    <w:unhideWhenUsed/>
    <w:rsid w:val="001C52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52BB"/>
  </w:style>
  <w:style w:type="character" w:styleId="Zeilennummer">
    <w:name w:val="line number"/>
    <w:basedOn w:val="Absatz-Standardschriftart"/>
    <w:uiPriority w:val="99"/>
    <w:semiHidden/>
    <w:unhideWhenUsed/>
    <w:rsid w:val="00DC14C2"/>
  </w:style>
  <w:style w:type="character" w:customStyle="1" w:styleId="berschrift1Zchn">
    <w:name w:val="Überschrift 1 Zchn"/>
    <w:basedOn w:val="Absatz-Standardschriftart"/>
    <w:link w:val="berschrift1"/>
    <w:uiPriority w:val="9"/>
    <w:rsid w:val="00A555A3"/>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A555A3"/>
    <w:rPr>
      <w:rFonts w:asciiTheme="majorHAnsi" w:eastAsiaTheme="majorEastAsia" w:hAnsiTheme="majorHAnsi" w:cstheme="majorBidi"/>
      <w:color w:val="2F5496" w:themeColor="accent1" w:themeShade="BF"/>
      <w:sz w:val="26"/>
      <w:szCs w:val="26"/>
      <w:lang w:val="en-US"/>
    </w:rPr>
  </w:style>
  <w:style w:type="character" w:customStyle="1" w:styleId="q4iawc">
    <w:name w:val="q4iawc"/>
    <w:basedOn w:val="Absatz-Standardschriftart"/>
    <w:rsid w:val="0032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83459171">
      <w:bodyDiv w:val="1"/>
      <w:marLeft w:val="0"/>
      <w:marRight w:val="0"/>
      <w:marTop w:val="0"/>
      <w:marBottom w:val="0"/>
      <w:divBdr>
        <w:top w:val="none" w:sz="0" w:space="0" w:color="auto"/>
        <w:left w:val="none" w:sz="0" w:space="0" w:color="auto"/>
        <w:bottom w:val="none" w:sz="0" w:space="0" w:color="auto"/>
        <w:right w:val="none" w:sz="0" w:space="0" w:color="auto"/>
      </w:divBdr>
    </w:div>
    <w:div w:id="95713272">
      <w:bodyDiv w:val="1"/>
      <w:marLeft w:val="0"/>
      <w:marRight w:val="0"/>
      <w:marTop w:val="0"/>
      <w:marBottom w:val="0"/>
      <w:divBdr>
        <w:top w:val="none" w:sz="0" w:space="0" w:color="auto"/>
        <w:left w:val="none" w:sz="0" w:space="0" w:color="auto"/>
        <w:bottom w:val="none" w:sz="0" w:space="0" w:color="auto"/>
        <w:right w:val="none" w:sz="0" w:space="0" w:color="auto"/>
      </w:divBdr>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134881823">
      <w:bodyDiv w:val="1"/>
      <w:marLeft w:val="0"/>
      <w:marRight w:val="0"/>
      <w:marTop w:val="0"/>
      <w:marBottom w:val="0"/>
      <w:divBdr>
        <w:top w:val="none" w:sz="0" w:space="0" w:color="auto"/>
        <w:left w:val="none" w:sz="0" w:space="0" w:color="auto"/>
        <w:bottom w:val="none" w:sz="0" w:space="0" w:color="auto"/>
        <w:right w:val="none" w:sz="0" w:space="0" w:color="auto"/>
      </w:divBdr>
    </w:div>
    <w:div w:id="226110352">
      <w:bodyDiv w:val="1"/>
      <w:marLeft w:val="0"/>
      <w:marRight w:val="0"/>
      <w:marTop w:val="0"/>
      <w:marBottom w:val="0"/>
      <w:divBdr>
        <w:top w:val="none" w:sz="0" w:space="0" w:color="auto"/>
        <w:left w:val="none" w:sz="0" w:space="0" w:color="auto"/>
        <w:bottom w:val="none" w:sz="0" w:space="0" w:color="auto"/>
        <w:right w:val="none" w:sz="0" w:space="0" w:color="auto"/>
      </w:divBdr>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86684738">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0323222">
      <w:bodyDiv w:val="1"/>
      <w:marLeft w:val="0"/>
      <w:marRight w:val="0"/>
      <w:marTop w:val="0"/>
      <w:marBottom w:val="0"/>
      <w:divBdr>
        <w:top w:val="none" w:sz="0" w:space="0" w:color="auto"/>
        <w:left w:val="none" w:sz="0" w:space="0" w:color="auto"/>
        <w:bottom w:val="none" w:sz="0" w:space="0" w:color="auto"/>
        <w:right w:val="none" w:sz="0" w:space="0" w:color="auto"/>
      </w:divBdr>
      <w:divsChild>
        <w:div w:id="2062752313">
          <w:marLeft w:val="0"/>
          <w:marRight w:val="0"/>
          <w:marTop w:val="0"/>
          <w:marBottom w:val="0"/>
          <w:divBdr>
            <w:top w:val="none" w:sz="0" w:space="0" w:color="auto"/>
            <w:left w:val="none" w:sz="0" w:space="0" w:color="auto"/>
            <w:bottom w:val="none" w:sz="0" w:space="0" w:color="auto"/>
            <w:right w:val="none" w:sz="0" w:space="0" w:color="auto"/>
          </w:divBdr>
          <w:divsChild>
            <w:div w:id="2127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5849976">
      <w:bodyDiv w:val="1"/>
      <w:marLeft w:val="0"/>
      <w:marRight w:val="0"/>
      <w:marTop w:val="0"/>
      <w:marBottom w:val="0"/>
      <w:divBdr>
        <w:top w:val="none" w:sz="0" w:space="0" w:color="auto"/>
        <w:left w:val="none" w:sz="0" w:space="0" w:color="auto"/>
        <w:bottom w:val="none" w:sz="0" w:space="0" w:color="auto"/>
        <w:right w:val="none" w:sz="0" w:space="0" w:color="auto"/>
      </w:divBdr>
      <w:divsChild>
        <w:div w:id="1127236800">
          <w:marLeft w:val="0"/>
          <w:marRight w:val="0"/>
          <w:marTop w:val="0"/>
          <w:marBottom w:val="0"/>
          <w:divBdr>
            <w:top w:val="none" w:sz="0" w:space="0" w:color="auto"/>
            <w:left w:val="none" w:sz="0" w:space="0" w:color="auto"/>
            <w:bottom w:val="none" w:sz="0" w:space="0" w:color="auto"/>
            <w:right w:val="none" w:sz="0" w:space="0" w:color="auto"/>
          </w:divBdr>
          <w:divsChild>
            <w:div w:id="1978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636954729">
      <w:bodyDiv w:val="1"/>
      <w:marLeft w:val="0"/>
      <w:marRight w:val="0"/>
      <w:marTop w:val="0"/>
      <w:marBottom w:val="0"/>
      <w:divBdr>
        <w:top w:val="none" w:sz="0" w:space="0" w:color="auto"/>
        <w:left w:val="none" w:sz="0" w:space="0" w:color="auto"/>
        <w:bottom w:val="none" w:sz="0" w:space="0" w:color="auto"/>
        <w:right w:val="none" w:sz="0" w:space="0" w:color="auto"/>
      </w:divBdr>
    </w:div>
    <w:div w:id="641890339">
      <w:bodyDiv w:val="1"/>
      <w:marLeft w:val="0"/>
      <w:marRight w:val="0"/>
      <w:marTop w:val="0"/>
      <w:marBottom w:val="0"/>
      <w:divBdr>
        <w:top w:val="none" w:sz="0" w:space="0" w:color="auto"/>
        <w:left w:val="none" w:sz="0" w:space="0" w:color="auto"/>
        <w:bottom w:val="none" w:sz="0" w:space="0" w:color="auto"/>
        <w:right w:val="none" w:sz="0" w:space="0" w:color="auto"/>
      </w:divBdr>
    </w:div>
    <w:div w:id="854273294">
      <w:bodyDiv w:val="1"/>
      <w:marLeft w:val="0"/>
      <w:marRight w:val="0"/>
      <w:marTop w:val="0"/>
      <w:marBottom w:val="0"/>
      <w:divBdr>
        <w:top w:val="none" w:sz="0" w:space="0" w:color="auto"/>
        <w:left w:val="none" w:sz="0" w:space="0" w:color="auto"/>
        <w:bottom w:val="none" w:sz="0" w:space="0" w:color="auto"/>
        <w:right w:val="none" w:sz="0" w:space="0" w:color="auto"/>
      </w:divBdr>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03343959">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575972809">
      <w:bodyDiv w:val="1"/>
      <w:marLeft w:val="0"/>
      <w:marRight w:val="0"/>
      <w:marTop w:val="0"/>
      <w:marBottom w:val="0"/>
      <w:divBdr>
        <w:top w:val="none" w:sz="0" w:space="0" w:color="auto"/>
        <w:left w:val="none" w:sz="0" w:space="0" w:color="auto"/>
        <w:bottom w:val="none" w:sz="0" w:space="0" w:color="auto"/>
        <w:right w:val="none" w:sz="0" w:space="0" w:color="auto"/>
      </w:divBdr>
    </w:div>
    <w:div w:id="1586379536">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1134420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845628182">
      <w:bodyDiv w:val="1"/>
      <w:marLeft w:val="0"/>
      <w:marRight w:val="0"/>
      <w:marTop w:val="0"/>
      <w:marBottom w:val="0"/>
      <w:divBdr>
        <w:top w:val="none" w:sz="0" w:space="0" w:color="auto"/>
        <w:left w:val="none" w:sz="0" w:space="0" w:color="auto"/>
        <w:bottom w:val="none" w:sz="0" w:space="0" w:color="auto"/>
        <w:right w:val="none" w:sz="0" w:space="0" w:color="auto"/>
      </w:divBdr>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28870319">
      <w:bodyDiv w:val="1"/>
      <w:marLeft w:val="0"/>
      <w:marRight w:val="0"/>
      <w:marTop w:val="0"/>
      <w:marBottom w:val="0"/>
      <w:divBdr>
        <w:top w:val="none" w:sz="0" w:space="0" w:color="auto"/>
        <w:left w:val="none" w:sz="0" w:space="0" w:color="auto"/>
        <w:bottom w:val="none" w:sz="0" w:space="0" w:color="auto"/>
        <w:right w:val="none" w:sz="0" w:space="0" w:color="auto"/>
      </w:divBdr>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an.r-project.org/web/packages/lsr/" TargetMode="External"/><Relationship Id="rId23" Type="http://schemas.openxmlformats.org/officeDocument/2006/relationships/hyperlink" Target="https://github.com/mkobi89/LDT" TargetMode="External"/><Relationship Id="rId10" Type="http://schemas.openxmlformats.org/officeDocument/2006/relationships/hyperlink" Target="mailto:l.jaencke@psychologie.uzh.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tefan.elmer@uzh.ch" TargetMode="External"/><Relationship Id="rId14" Type="http://schemas.openxmlformats.org/officeDocument/2006/relationships/hyperlink" Target="https://cran.r-project.org/web/packages/gtsummary/" TargetMode="External"/><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35005</Words>
  <Characters>220537</Characters>
  <Application>Microsoft Office Word</Application>
  <DocSecurity>0</DocSecurity>
  <Lines>1837</Lines>
  <Paragraphs>510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255032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10</cp:revision>
  <dcterms:created xsi:type="dcterms:W3CDTF">2022-08-02T23:39:00Z</dcterms:created>
  <dcterms:modified xsi:type="dcterms:W3CDTF">2022-09-09T23:27:00Z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