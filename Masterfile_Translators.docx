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5A35" w14:textId="3561A809" w:rsidR="00B10C13" w:rsidRDefault="00B10C13" w:rsidP="00B10C13">
      <w:pPr>
        <w:pStyle w:val="Titel"/>
      </w:pPr>
      <w:r>
        <w:t>Stand der Datenauswertung / Visualisierungen</w:t>
      </w:r>
    </w:p>
    <w:p w14:paraId="577C9305" w14:textId="77777777" w:rsidR="00B10C13" w:rsidRDefault="00B10C13" w:rsidP="00B10C13"/>
    <w:p w14:paraId="1C7FF5B5" w14:textId="651D8192" w:rsidR="000B2720" w:rsidRDefault="000B2720" w:rsidP="000B2720">
      <w:pPr>
        <w:pStyle w:val="berschrift1"/>
      </w:pPr>
      <w:r>
        <w:t>Verhaltensdaten Übersetzer-Paradigma</w:t>
      </w:r>
    </w:p>
    <w:p w14:paraId="6D7621C6" w14:textId="77777777" w:rsidR="00B10C13" w:rsidRPr="000B2720" w:rsidRDefault="00B10C13" w:rsidP="00B10C13"/>
    <w:p w14:paraId="08537F76" w14:textId="3B1C6258" w:rsidR="004405D2" w:rsidRPr="007B1561" w:rsidRDefault="00B10C13" w:rsidP="00B10C13">
      <w:pPr>
        <w:rPr>
          <w:b/>
          <w:bCs/>
        </w:rPr>
      </w:pPr>
      <w:r w:rsidRPr="007B1561">
        <w:rPr>
          <w:b/>
          <w:bCs/>
        </w:rPr>
        <w:t xml:space="preserve">Kontrollfragen </w:t>
      </w:r>
    </w:p>
    <w:p w14:paraId="103CE748" w14:textId="764446D4" w:rsidR="004405D2" w:rsidRDefault="004405D2" w:rsidP="004405D2">
      <w:r>
        <w:t xml:space="preserve">Operationalisierung: </w:t>
      </w:r>
      <w:r>
        <w:tab/>
      </w:r>
      <w:r>
        <w:tab/>
      </w:r>
      <w:proofErr w:type="spellStart"/>
      <w:r w:rsidRPr="007B1561">
        <w:t>Correct</w:t>
      </w:r>
      <w:proofErr w:type="spellEnd"/>
    </w:p>
    <w:p w14:paraId="0B8165F0" w14:textId="36E39366" w:rsidR="004405D2" w:rsidRDefault="004405D2" w:rsidP="004405D2">
      <w:r>
        <w:t>Relevante Faktoren:</w:t>
      </w:r>
      <w:r>
        <w:tab/>
      </w:r>
      <w:r>
        <w:tab/>
      </w:r>
      <w:r w:rsidR="007B1561">
        <w:t xml:space="preserve">Group, </w:t>
      </w:r>
      <w:r w:rsidRPr="004405D2">
        <w:t>Question, Text</w:t>
      </w:r>
      <w:r w:rsidR="007B1561">
        <w:t xml:space="preserve"> (1/2)</w:t>
      </w:r>
      <w:r w:rsidRPr="004405D2">
        <w:t xml:space="preserve">, </w:t>
      </w:r>
      <w:proofErr w:type="spellStart"/>
      <w:r w:rsidR="009D6C60">
        <w:t>Condition</w:t>
      </w:r>
      <w:proofErr w:type="spellEnd"/>
      <w:r w:rsidR="007B1561">
        <w:t xml:space="preserve"> (</w:t>
      </w:r>
      <w:r w:rsidR="009D6C60">
        <w:t>SE/ELF</w:t>
      </w:r>
      <w:r w:rsidR="007B1561">
        <w:t>)</w:t>
      </w:r>
      <w:r w:rsidRPr="004405D2">
        <w:t xml:space="preserve">, </w:t>
      </w:r>
      <w:r w:rsidR="009D6C60">
        <w:t>Time</w:t>
      </w:r>
      <w:r w:rsidR="007B1561">
        <w:t xml:space="preserve"> (ob </w:t>
      </w:r>
      <w:r w:rsidR="007B1561">
        <w:tab/>
      </w:r>
      <w:r w:rsidR="007B1561">
        <w:tab/>
      </w:r>
      <w:r w:rsidR="007B1561">
        <w:tab/>
      </w:r>
      <w:r w:rsidR="007B1561">
        <w:tab/>
      </w:r>
      <w:r w:rsidR="009D6C60">
        <w:tab/>
      </w:r>
      <w:r w:rsidR="007B1561">
        <w:t>Text 1 als Erstes präsentiert wurde)</w:t>
      </w:r>
    </w:p>
    <w:p w14:paraId="142946B1" w14:textId="6C2B9D54" w:rsidR="00B10C13" w:rsidRDefault="004405D2" w:rsidP="004405D2">
      <w:r>
        <w:t>Stand Visualisierung:</w:t>
      </w:r>
      <w:r w:rsidR="00A666B4">
        <w:tab/>
      </w:r>
      <w:r w:rsidR="00A666B4">
        <w:tab/>
        <w:t xml:space="preserve">diese Grafik ist mir zu komplex und nicht wirklich intuitiv erfassbar, </w:t>
      </w:r>
      <w:r w:rsidR="00A666B4">
        <w:tab/>
      </w:r>
      <w:r w:rsidR="00A666B4">
        <w:tab/>
      </w:r>
      <w:r w:rsidR="00A666B4">
        <w:tab/>
      </w:r>
      <w:r w:rsidR="00A666B4">
        <w:tab/>
        <w:t>was das genau heissen soll</w:t>
      </w:r>
    </w:p>
    <w:p w14:paraId="603F8125" w14:textId="6A1856D8" w:rsidR="00391BE6" w:rsidRPr="004405D2" w:rsidRDefault="00391BE6" w:rsidP="004405D2">
      <w:r>
        <w:t>Vorgehen:</w:t>
      </w:r>
      <w:r>
        <w:tab/>
      </w:r>
      <w:r>
        <w:tab/>
      </w:r>
      <w:r>
        <w:tab/>
        <w:t xml:space="preserve">Wir bräuchten eine Übersicht, welche Items eher gelöst wurden und </w:t>
      </w:r>
      <w:r>
        <w:tab/>
      </w:r>
      <w:r>
        <w:tab/>
      </w:r>
      <w:r>
        <w:tab/>
      </w:r>
      <w:r>
        <w:tab/>
        <w:t xml:space="preserve">welche eher nicht. Dann noch eine sinnvolle Operationalisierung, z.B. </w:t>
      </w:r>
      <w:r>
        <w:tab/>
      </w:r>
      <w:r>
        <w:tab/>
      </w:r>
      <w:r>
        <w:tab/>
      </w:r>
      <w:r>
        <w:tab/>
        <w:t xml:space="preserve">einfach Summenscore pro Frage und dabei den Text / </w:t>
      </w:r>
      <w:proofErr w:type="spellStart"/>
      <w:r>
        <w:t>Condition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berücksichtigen. Sonstige Ideen?</w:t>
      </w:r>
    </w:p>
    <w:p w14:paraId="0E89C095" w14:textId="3917793E" w:rsidR="00B10C13" w:rsidRDefault="00A666B4" w:rsidP="00B10C13">
      <w:pPr>
        <w:rPr>
          <w:ins w:id="0" w:author="Microsoft Office User" w:date="2020-03-18T12:23:00Z"/>
        </w:rPr>
      </w:pPr>
      <w:r>
        <w:rPr>
          <w:noProof/>
        </w:rPr>
        <w:drawing>
          <wp:inline distT="0" distB="0" distL="0" distR="0" wp14:anchorId="2DA27822" wp14:editId="4CE77EBA">
            <wp:extent cx="57277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ongVScorrect_Answers_perGro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20DB" w14:textId="1A5B8552" w:rsidR="00B97CD8" w:rsidRDefault="00B97CD8" w:rsidP="00B10C13">
      <w:commentRangeStart w:id="1"/>
      <w:ins w:id="2" w:author="Microsoft Office User" w:date="2020-03-18T12:23:00Z">
        <w:r>
          <w:t xml:space="preserve">Hast du sowas in die </w:t>
        </w:r>
        <w:proofErr w:type="spellStart"/>
        <w:r>
          <w:t>richtung</w:t>
        </w:r>
        <w:proofErr w:type="spellEnd"/>
        <w:r>
          <w:t xml:space="preserve"> gemeint mit «eine Übersicht, welche Items eher gelöst wurden und </w:t>
        </w:r>
        <w:r>
          <w:tab/>
        </w:r>
        <w:r>
          <w:tab/>
        </w:r>
        <w:r>
          <w:tab/>
        </w:r>
        <w:r>
          <w:tab/>
          <w:t>welche eher nicht»?</w:t>
        </w:r>
      </w:ins>
      <w:commentRangeEnd w:id="1"/>
      <w:r w:rsidR="00004551">
        <w:rPr>
          <w:rStyle w:val="Kommentarzeichen"/>
        </w:rPr>
        <w:commentReference w:id="1"/>
      </w:r>
    </w:p>
    <w:p w14:paraId="5E0A0434" w14:textId="77824A10" w:rsidR="00A666B4" w:rsidRDefault="00B97CD8" w:rsidP="00B10C13">
      <w:ins w:id="3" w:author="Microsoft Office User" w:date="2020-03-18T12:23:00Z">
        <w:r>
          <w:rPr>
            <w:noProof/>
          </w:rPr>
          <w:lastRenderedPageBreak/>
          <w:drawing>
            <wp:inline distT="0" distB="0" distL="0" distR="0" wp14:anchorId="5C604B4F" wp14:editId="515FCA25">
              <wp:extent cx="5760720" cy="3553460"/>
              <wp:effectExtent l="0" t="0" r="5080" b="2540"/>
              <wp:docPr id="18" name="Picture 18" descr="A picture containing bui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correct Questions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553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B0251E" w14:textId="77777777" w:rsidR="00A666B4" w:rsidRPr="004405D2" w:rsidRDefault="00A666B4" w:rsidP="00B10C13"/>
    <w:p w14:paraId="55ADC428" w14:textId="406FA431" w:rsidR="00B10C13" w:rsidRPr="007B1561" w:rsidRDefault="00B10C13" w:rsidP="00B10C13">
      <w:pPr>
        <w:rPr>
          <w:b/>
          <w:bCs/>
        </w:rPr>
      </w:pPr>
      <w:r w:rsidRPr="007B1561">
        <w:rPr>
          <w:b/>
          <w:bCs/>
        </w:rPr>
        <w:t>Wahrgenommene Schwierigkeit</w:t>
      </w:r>
    </w:p>
    <w:p w14:paraId="7B133AF0" w14:textId="08F40E69" w:rsidR="004405D2" w:rsidRPr="00587F0E" w:rsidRDefault="004405D2" w:rsidP="004405D2">
      <w:pPr>
        <w:rPr>
          <w:lang w:val="de-AT"/>
        </w:rPr>
      </w:pPr>
      <w:r w:rsidRPr="00587F0E">
        <w:rPr>
          <w:lang w:val="de-AT"/>
        </w:rPr>
        <w:t xml:space="preserve">Operationalisierung: </w:t>
      </w:r>
      <w:r w:rsidRPr="00587F0E">
        <w:rPr>
          <w:lang w:val="de-AT"/>
        </w:rPr>
        <w:tab/>
      </w:r>
      <w:r w:rsidRPr="00587F0E">
        <w:rPr>
          <w:lang w:val="de-AT"/>
        </w:rPr>
        <w:tab/>
      </w:r>
      <w:proofErr w:type="spellStart"/>
      <w:r w:rsidRPr="00587F0E">
        <w:rPr>
          <w:lang w:val="de-AT"/>
        </w:rPr>
        <w:t>perceivedDifficulty</w:t>
      </w:r>
      <w:proofErr w:type="spellEnd"/>
    </w:p>
    <w:p w14:paraId="2BC9039F" w14:textId="2C857480" w:rsidR="004405D2" w:rsidRPr="009D6C60" w:rsidRDefault="004405D2" w:rsidP="004405D2">
      <w:r w:rsidRPr="009D6C60">
        <w:t>Relevante Faktoren:</w:t>
      </w:r>
      <w:r w:rsidRPr="009D6C60">
        <w:tab/>
      </w:r>
      <w:r w:rsidRPr="009D6C60">
        <w:tab/>
        <w:t>Text, Task</w:t>
      </w:r>
      <w:r w:rsidR="007B1561" w:rsidRPr="009D6C60">
        <w:t xml:space="preserve"> (Reading / </w:t>
      </w:r>
      <w:proofErr w:type="spellStart"/>
      <w:r w:rsidR="007B1561" w:rsidRPr="009D6C60">
        <w:t>Translating</w:t>
      </w:r>
      <w:proofErr w:type="spellEnd"/>
      <w:r w:rsidR="007B1561" w:rsidRPr="009D6C60">
        <w:t>)</w:t>
      </w:r>
      <w:r w:rsidRPr="009D6C60">
        <w:t xml:space="preserve">, </w:t>
      </w:r>
      <w:proofErr w:type="spellStart"/>
      <w:r w:rsidRPr="009D6C60">
        <w:t>Condition</w:t>
      </w:r>
      <w:proofErr w:type="spellEnd"/>
      <w:r w:rsidR="009D6C60" w:rsidRPr="009D6C60">
        <w:t xml:space="preserve">, Time, </w:t>
      </w:r>
      <w:proofErr w:type="spellStart"/>
      <w:r w:rsidR="009D6C60" w:rsidRPr="009D6C60">
        <w:t>TimeTra</w:t>
      </w:r>
      <w:proofErr w:type="spellEnd"/>
      <w:r w:rsidR="009D6C60" w:rsidRPr="009D6C60">
        <w:t xml:space="preserve"> (ob bei </w:t>
      </w:r>
      <w:r w:rsidR="009D6C60">
        <w:tab/>
      </w:r>
      <w:r w:rsidR="009D6C60">
        <w:tab/>
      </w:r>
      <w:r w:rsidR="009D6C60">
        <w:tab/>
      </w:r>
      <w:r w:rsidR="009D6C60">
        <w:tab/>
      </w:r>
      <w:r w:rsidR="009D6C60" w:rsidRPr="009D6C60">
        <w:t>Text zuerst übersetzt oder abgeschr</w:t>
      </w:r>
      <w:r w:rsidR="009D6C60">
        <w:t>ieben wurde)</w:t>
      </w:r>
    </w:p>
    <w:p w14:paraId="599CBD1B" w14:textId="76545557" w:rsidR="004405D2" w:rsidRDefault="004405D2" w:rsidP="00A666B4">
      <w:pPr>
        <w:rPr>
          <w:ins w:id="4" w:author="Microsoft Office User" w:date="2020-03-18T11:34:00Z"/>
        </w:rPr>
      </w:pPr>
      <w:r>
        <w:t>Stand Visualisierung:</w:t>
      </w:r>
      <w:r>
        <w:tab/>
      </w:r>
      <w:r>
        <w:tab/>
      </w:r>
      <w:r w:rsidR="00A666B4">
        <w:t>Gefällt mir schon sehr gut</w:t>
      </w:r>
      <w:r w:rsidR="00A666B4">
        <w:br/>
      </w:r>
      <w:r w:rsidR="00A666B4">
        <w:tab/>
      </w:r>
      <w:r w:rsidR="00A666B4">
        <w:tab/>
      </w:r>
      <w:r w:rsidR="00A666B4">
        <w:tab/>
      </w:r>
      <w:r w:rsidR="00A666B4">
        <w:tab/>
        <w:t xml:space="preserve">Ist die untere der beiden Grafiken für nur Reading oder Translation </w:t>
      </w:r>
      <w:r w:rsidR="00A666B4">
        <w:tab/>
      </w:r>
      <w:r w:rsidR="00A666B4">
        <w:tab/>
      </w:r>
      <w:r w:rsidR="00A666B4">
        <w:tab/>
      </w:r>
      <w:r w:rsidR="00A666B4">
        <w:tab/>
        <w:t>oder gemischt? Wenn gemischt, dann vielleicht je eine pro Task</w:t>
      </w:r>
    </w:p>
    <w:p w14:paraId="1C5AF30D" w14:textId="2933D88E" w:rsidR="00C64C0D" w:rsidRDefault="00C64C0D" w:rsidP="00A666B4">
      <w:ins w:id="5" w:author="Microsoft Office User" w:date="2020-03-18T11:34:00Z">
        <w:r>
          <w:t>Die 2 neuen Grafiken wurden unten hinz</w:t>
        </w:r>
      </w:ins>
      <w:ins w:id="6" w:author="Microsoft Office User" w:date="2020-03-18T11:35:00Z">
        <w:r>
          <w:t xml:space="preserve">ugefügt (also das gleiche wie Grafik 2, nur für </w:t>
        </w:r>
        <w:proofErr w:type="spellStart"/>
        <w:r>
          <w:t>Translating</w:t>
        </w:r>
        <w:proofErr w:type="spellEnd"/>
        <w:r>
          <w:t xml:space="preserve"> und Reading separat)</w:t>
        </w:r>
      </w:ins>
    </w:p>
    <w:p w14:paraId="0AA1AD9B" w14:textId="30201F8F" w:rsidR="00B10C13" w:rsidRDefault="00A666B4" w:rsidP="00B10C1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B6776B5" wp14:editId="2B41DBB7">
            <wp:extent cx="5727700" cy="3533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fficulty per task and cond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781" w14:textId="45964554" w:rsidR="00A666B4" w:rsidRDefault="00A666B4" w:rsidP="00B10C13">
      <w:pPr>
        <w:rPr>
          <w:ins w:id="7" w:author="Microsoft Office User" w:date="2020-03-18T11:34:00Z"/>
          <w:lang w:val="en-GB"/>
        </w:rPr>
      </w:pPr>
      <w:r>
        <w:rPr>
          <w:noProof/>
        </w:rPr>
        <w:drawing>
          <wp:inline distT="0" distB="0" distL="0" distR="0" wp14:anchorId="4ECCB123" wp14:editId="1DB474D7">
            <wp:extent cx="5727700" cy="3533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fficulty_Text_cond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6F13" w14:textId="77777777" w:rsidR="00C64C0D" w:rsidRDefault="00C64C0D" w:rsidP="00B10C13">
      <w:pPr>
        <w:rPr>
          <w:lang w:val="en-GB"/>
        </w:rPr>
      </w:pPr>
    </w:p>
    <w:p w14:paraId="664CECAA" w14:textId="4DAD6E02" w:rsidR="00A666B4" w:rsidRPr="00B10C13" w:rsidRDefault="00C64C0D" w:rsidP="00B10C13">
      <w:pPr>
        <w:rPr>
          <w:lang w:val="en-GB"/>
        </w:rPr>
      </w:pPr>
      <w:ins w:id="8" w:author="Microsoft Office User" w:date="2020-03-18T11:34:00Z">
        <w:r>
          <w:rPr>
            <w:noProof/>
            <w:lang w:val="en-GB"/>
          </w:rPr>
          <w:lastRenderedPageBreak/>
          <w:drawing>
            <wp:inline distT="0" distB="0" distL="0" distR="0" wp14:anchorId="568AC514" wp14:editId="580BA21C">
              <wp:extent cx="5760720" cy="3553460"/>
              <wp:effectExtent l="0" t="0" r="5080" b="2540"/>
              <wp:docPr id="15" name="Picture 15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D for Translating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553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val="en-GB"/>
          </w:rPr>
          <w:drawing>
            <wp:inline distT="0" distB="0" distL="0" distR="0" wp14:anchorId="11622782" wp14:editId="0549ABE6">
              <wp:extent cx="5760720" cy="3553460"/>
              <wp:effectExtent l="0" t="0" r="5080" b="2540"/>
              <wp:docPr id="16" name="Picture 16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D fpr Reading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553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CC54A3" w14:textId="77777777" w:rsidR="009D6C60" w:rsidRDefault="009D6C60" w:rsidP="00B10C13">
      <w:pPr>
        <w:rPr>
          <w:b/>
          <w:bCs/>
        </w:rPr>
      </w:pPr>
    </w:p>
    <w:p w14:paraId="75FAF345" w14:textId="77777777" w:rsidR="009D6C60" w:rsidRDefault="009D6C60" w:rsidP="00B10C13">
      <w:pPr>
        <w:rPr>
          <w:b/>
          <w:bCs/>
        </w:rPr>
      </w:pPr>
    </w:p>
    <w:p w14:paraId="1AE091CA" w14:textId="77777777" w:rsidR="009D6C60" w:rsidRDefault="009D6C60" w:rsidP="00B10C13">
      <w:pPr>
        <w:rPr>
          <w:b/>
          <w:bCs/>
        </w:rPr>
      </w:pPr>
    </w:p>
    <w:p w14:paraId="6F8B53FF" w14:textId="77777777" w:rsidR="009D6C60" w:rsidRDefault="009D6C60" w:rsidP="00B10C13">
      <w:pPr>
        <w:rPr>
          <w:b/>
          <w:bCs/>
        </w:rPr>
      </w:pPr>
    </w:p>
    <w:p w14:paraId="71A5533C" w14:textId="77777777" w:rsidR="009D6C60" w:rsidRDefault="009D6C60" w:rsidP="00B10C13">
      <w:pPr>
        <w:rPr>
          <w:b/>
          <w:bCs/>
        </w:rPr>
      </w:pPr>
    </w:p>
    <w:p w14:paraId="6B8B660D" w14:textId="77777777" w:rsidR="009D6C60" w:rsidRDefault="009D6C60" w:rsidP="00B10C13">
      <w:pPr>
        <w:rPr>
          <w:b/>
          <w:bCs/>
        </w:rPr>
      </w:pPr>
    </w:p>
    <w:p w14:paraId="778DD04C" w14:textId="6E772320" w:rsidR="00B10C13" w:rsidRPr="00004551" w:rsidRDefault="00B10C13" w:rsidP="00B10C13">
      <w:pPr>
        <w:rPr>
          <w:b/>
          <w:bCs/>
        </w:rPr>
      </w:pPr>
      <w:r w:rsidRPr="00004551">
        <w:rPr>
          <w:b/>
          <w:bCs/>
        </w:rPr>
        <w:lastRenderedPageBreak/>
        <w:t>Reading</w:t>
      </w:r>
    </w:p>
    <w:p w14:paraId="70FC9046" w14:textId="64D127C2" w:rsidR="004405D2" w:rsidRPr="00004551" w:rsidRDefault="004405D2" w:rsidP="004405D2">
      <w:r w:rsidRPr="00004551">
        <w:t xml:space="preserve">Operationalisierung Zeitdauer: </w:t>
      </w:r>
      <w:r w:rsidRPr="00004551">
        <w:tab/>
      </w:r>
      <w:r w:rsidRPr="00004551">
        <w:tab/>
      </w:r>
      <w:proofErr w:type="spellStart"/>
      <w:r w:rsidRPr="00004551">
        <w:t>readingDuration</w:t>
      </w:r>
      <w:proofErr w:type="spellEnd"/>
      <w:r w:rsidRPr="00004551">
        <w:t xml:space="preserve"> (</w:t>
      </w:r>
      <w:proofErr w:type="spellStart"/>
      <w:r w:rsidRPr="00004551">
        <w:t>sum</w:t>
      </w:r>
      <w:proofErr w:type="spellEnd"/>
      <w:r w:rsidRPr="00004551">
        <w:t xml:space="preserve"> / </w:t>
      </w:r>
      <w:proofErr w:type="spellStart"/>
      <w:r w:rsidRPr="00004551">
        <w:t>avg</w:t>
      </w:r>
      <w:proofErr w:type="spellEnd"/>
      <w:r w:rsidRPr="00004551">
        <w:t xml:space="preserve">), </w:t>
      </w:r>
    </w:p>
    <w:p w14:paraId="1C3398D1" w14:textId="17396204" w:rsidR="004405D2" w:rsidRPr="00B10C13" w:rsidRDefault="004405D2" w:rsidP="004405D2">
      <w:pPr>
        <w:rPr>
          <w:lang w:val="en-GB"/>
        </w:rPr>
      </w:pPr>
      <w:proofErr w:type="spellStart"/>
      <w:r>
        <w:rPr>
          <w:lang w:val="en-GB"/>
        </w:rPr>
        <w:t>Operationaliserung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Eyetracking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 w:rsidRPr="00B10C13">
        <w:rPr>
          <w:lang w:val="en-GB"/>
        </w:rPr>
        <w:t>Fixations, Fixation-Durations, Regressions</w:t>
      </w:r>
    </w:p>
    <w:p w14:paraId="58D23B69" w14:textId="12388EC6" w:rsidR="004405D2" w:rsidRPr="00587F0E" w:rsidRDefault="004405D2" w:rsidP="004405D2">
      <w:pPr>
        <w:rPr>
          <w:lang w:val="en-GB"/>
        </w:rPr>
      </w:pPr>
      <w:proofErr w:type="spellStart"/>
      <w:r w:rsidRPr="00587F0E">
        <w:rPr>
          <w:lang w:val="en-GB"/>
        </w:rPr>
        <w:t>Relevante</w:t>
      </w:r>
      <w:proofErr w:type="spellEnd"/>
      <w:r w:rsidRPr="00587F0E">
        <w:rPr>
          <w:lang w:val="en-GB"/>
        </w:rPr>
        <w:t xml:space="preserve"> </w:t>
      </w:r>
      <w:proofErr w:type="spellStart"/>
      <w:r w:rsidRPr="00587F0E">
        <w:rPr>
          <w:lang w:val="en-GB"/>
        </w:rPr>
        <w:t>Faktoren</w:t>
      </w:r>
      <w:proofErr w:type="spellEnd"/>
      <w:r w:rsidRPr="00587F0E">
        <w:rPr>
          <w:lang w:val="en-GB"/>
        </w:rPr>
        <w:t>:</w:t>
      </w:r>
      <w:r w:rsidRPr="00587F0E">
        <w:rPr>
          <w:lang w:val="en-GB"/>
        </w:rPr>
        <w:tab/>
      </w:r>
      <w:r w:rsidRPr="00587F0E">
        <w:rPr>
          <w:lang w:val="en-GB"/>
        </w:rPr>
        <w:tab/>
      </w:r>
      <w:r w:rsidRPr="00587F0E">
        <w:rPr>
          <w:lang w:val="en-GB"/>
        </w:rPr>
        <w:tab/>
      </w:r>
      <w:r w:rsidR="00673BAA" w:rsidRPr="00587F0E">
        <w:rPr>
          <w:lang w:val="en-GB"/>
        </w:rPr>
        <w:t xml:space="preserve">Group, </w:t>
      </w:r>
      <w:r w:rsidRPr="00587F0E">
        <w:rPr>
          <w:lang w:val="en-GB"/>
        </w:rPr>
        <w:t xml:space="preserve">Text, </w:t>
      </w:r>
      <w:r w:rsidR="00673BAA" w:rsidRPr="00587F0E">
        <w:rPr>
          <w:lang w:val="en-GB"/>
        </w:rPr>
        <w:t xml:space="preserve">Condition, </w:t>
      </w:r>
      <w:r w:rsidR="009D6C60">
        <w:rPr>
          <w:lang w:val="en-GB"/>
        </w:rPr>
        <w:t>Time</w:t>
      </w:r>
    </w:p>
    <w:p w14:paraId="4794F326" w14:textId="7DDA052E" w:rsidR="00673BAA" w:rsidRPr="00004551" w:rsidRDefault="00673BAA" w:rsidP="004405D2">
      <w:pPr>
        <w:rPr>
          <w:lang w:val="en-GB"/>
        </w:rPr>
      </w:pPr>
      <w:r w:rsidRPr="00004551">
        <w:rPr>
          <w:lang w:val="en-GB"/>
        </w:rPr>
        <w:t xml:space="preserve">Stand der </w:t>
      </w:r>
      <w:proofErr w:type="spellStart"/>
      <w:r w:rsidRPr="00004551">
        <w:rPr>
          <w:lang w:val="en-GB"/>
        </w:rPr>
        <w:t>Vorverarbeitung</w:t>
      </w:r>
      <w:proofErr w:type="spellEnd"/>
      <w:r w:rsidRPr="00004551">
        <w:rPr>
          <w:lang w:val="en-GB"/>
        </w:rPr>
        <w:t>:</w:t>
      </w:r>
      <w:r w:rsidRPr="00004551">
        <w:rPr>
          <w:lang w:val="en-GB"/>
        </w:rPr>
        <w:tab/>
      </w:r>
      <w:r w:rsidRPr="00004551">
        <w:rPr>
          <w:lang w:val="en-GB"/>
        </w:rPr>
        <w:tab/>
      </w:r>
      <w:proofErr w:type="spellStart"/>
      <w:r w:rsidRPr="00004551">
        <w:rPr>
          <w:lang w:val="en-GB"/>
        </w:rPr>
        <w:t>Eyetracking</w:t>
      </w:r>
      <w:proofErr w:type="spellEnd"/>
      <w:r w:rsidRPr="00004551">
        <w:rPr>
          <w:lang w:val="en-GB"/>
        </w:rPr>
        <w:t xml:space="preserve"> nothing done yet</w:t>
      </w:r>
    </w:p>
    <w:p w14:paraId="143E0D27" w14:textId="26C7CC52" w:rsidR="004405D2" w:rsidRDefault="004405D2" w:rsidP="004405D2">
      <w:r w:rsidRPr="003A5E5E">
        <w:t>Stand Visualisierung:</w:t>
      </w:r>
      <w:r w:rsidRPr="003A5E5E">
        <w:tab/>
      </w:r>
      <w:r w:rsidRPr="003A5E5E">
        <w:tab/>
      </w:r>
      <w:r w:rsidR="00673BAA" w:rsidRPr="003A5E5E">
        <w:tab/>
      </w:r>
      <w:r w:rsidR="003A5E5E" w:rsidRPr="003A5E5E">
        <w:t>Problem: Werte s</w:t>
      </w:r>
      <w:r w:rsidR="003A5E5E">
        <w:t xml:space="preserve">ind für </w:t>
      </w:r>
      <w:proofErr w:type="spellStart"/>
      <w:r w:rsidR="003A5E5E">
        <w:t>Copying</w:t>
      </w:r>
      <w:proofErr w:type="spellEnd"/>
      <w:r w:rsidR="003A5E5E">
        <w:t xml:space="preserve"> und </w:t>
      </w:r>
      <w:proofErr w:type="spellStart"/>
      <w:r w:rsidR="003A5E5E">
        <w:t>Translating</w:t>
      </w:r>
      <w:proofErr w:type="spellEnd"/>
      <w:r w:rsidR="003A5E5E">
        <w:t xml:space="preserve"> dieselben </w:t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tab/>
        <w:t xml:space="preserve">(ist unglücklich so arrangiert nachdem die Datensätze hier </w:t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tab/>
        <w:t xml:space="preserve">zusammengefügt wurden: </w:t>
      </w:r>
      <w:proofErr w:type="spellStart"/>
      <w:r w:rsidR="003A5E5E" w:rsidRPr="003A5E5E">
        <w:t>clint</w:t>
      </w:r>
      <w:proofErr w:type="spellEnd"/>
      <w:r w:rsidR="003A5E5E" w:rsidRPr="003A5E5E">
        <w:t xml:space="preserve"> &lt;- </w:t>
      </w:r>
      <w:proofErr w:type="spellStart"/>
      <w:r w:rsidR="003A5E5E" w:rsidRPr="003A5E5E">
        <w:t>full_join</w:t>
      </w:r>
      <w:proofErr w:type="spellEnd"/>
      <w:r w:rsidR="003A5E5E" w:rsidRPr="003A5E5E">
        <w:t>(</w:t>
      </w:r>
      <w:proofErr w:type="spellStart"/>
      <w:r w:rsidR="003A5E5E" w:rsidRPr="003A5E5E">
        <w:t>textOutput</w:t>
      </w:r>
      <w:proofErr w:type="spellEnd"/>
      <w:r w:rsidR="003A5E5E" w:rsidRPr="003A5E5E">
        <w:t xml:space="preserve">, </w:t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tab/>
      </w:r>
      <w:proofErr w:type="spellStart"/>
      <w:r w:rsidR="003A5E5E" w:rsidRPr="003A5E5E">
        <w:t>readingDuration</w:t>
      </w:r>
      <w:proofErr w:type="spellEnd"/>
      <w:r w:rsidR="003A5E5E" w:rsidRPr="003A5E5E">
        <w:t xml:space="preserve">, </w:t>
      </w:r>
      <w:proofErr w:type="spellStart"/>
      <w:r w:rsidR="003A5E5E" w:rsidRPr="003A5E5E">
        <w:t>by</w:t>
      </w:r>
      <w:proofErr w:type="spellEnd"/>
      <w:r w:rsidR="003A5E5E" w:rsidRPr="003A5E5E">
        <w:t xml:space="preserve"> = c("</w:t>
      </w:r>
      <w:proofErr w:type="spellStart"/>
      <w:r w:rsidR="003A5E5E" w:rsidRPr="003A5E5E">
        <w:t>id</w:t>
      </w:r>
      <w:proofErr w:type="spellEnd"/>
      <w:r w:rsidR="003A5E5E" w:rsidRPr="003A5E5E">
        <w:t>", "</w:t>
      </w:r>
      <w:proofErr w:type="spellStart"/>
      <w:r w:rsidR="003A5E5E" w:rsidRPr="003A5E5E">
        <w:t>group</w:t>
      </w:r>
      <w:proofErr w:type="spellEnd"/>
      <w:r w:rsidR="003A5E5E" w:rsidRPr="003A5E5E">
        <w:t>"))</w:t>
      </w:r>
      <w:r w:rsidR="003A5E5E">
        <w:br/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sym w:font="Wingdings" w:char="F0E0"/>
      </w:r>
      <w:r w:rsidR="003A5E5E">
        <w:t xml:space="preserve"> jede VP hat die identischen Werte bei </w:t>
      </w:r>
      <w:proofErr w:type="spellStart"/>
      <w:r w:rsidR="003A5E5E">
        <w:t>Copying</w:t>
      </w:r>
      <w:proofErr w:type="spellEnd"/>
      <w:r w:rsidR="003A5E5E">
        <w:t xml:space="preserve"> und </w:t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tab/>
      </w:r>
      <w:r w:rsidR="003A5E5E">
        <w:tab/>
        <w:t xml:space="preserve">Translation, da der Reading-Task derselbe war. </w:t>
      </w:r>
    </w:p>
    <w:p w14:paraId="4B0768AA" w14:textId="5EC37932" w:rsidR="00D94995" w:rsidRDefault="00391BE6" w:rsidP="004405D2">
      <w:pPr>
        <w:rPr>
          <w:ins w:id="9" w:author="Microsoft Office User" w:date="2020-03-18T10:37:00Z"/>
        </w:rPr>
      </w:pPr>
      <w:r>
        <w:tab/>
      </w:r>
      <w:r>
        <w:tab/>
      </w:r>
      <w:r>
        <w:tab/>
      </w:r>
      <w:r>
        <w:tab/>
      </w:r>
      <w:r>
        <w:tab/>
        <w:t>Grafik 2: was bedeutet die rote und die blaue Linie?</w:t>
      </w:r>
      <w:ins w:id="10" w:author="Microsoft Office User" w:date="2020-03-18T10:37:00Z">
        <w:r w:rsidR="00D94995">
          <w:t xml:space="preserve"> </w:t>
        </w:r>
      </w:ins>
    </w:p>
    <w:p w14:paraId="0C0D5A6B" w14:textId="7A957E0A" w:rsidR="00D94995" w:rsidRDefault="00D94995" w:rsidP="004405D2">
      <w:ins w:id="11" w:author="Microsoft Office User" w:date="2020-03-18T10:37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ins>
      <w:ins w:id="12" w:author="Microsoft Office User" w:date="2020-03-18T10:38:00Z">
        <w:r>
          <w:sym w:font="Wingdings" w:char="F0E0"/>
        </w:r>
        <w:proofErr w:type="spellStart"/>
        <w:r>
          <w:t>mean</w:t>
        </w:r>
        <w:proofErr w:type="spellEnd"/>
        <w:r>
          <w:t>=blau &amp; median=</w:t>
        </w:r>
        <w:proofErr w:type="spellStart"/>
        <w:r>
          <w:t>red</w:t>
        </w:r>
      </w:ins>
      <w:proofErr w:type="spellEnd"/>
    </w:p>
    <w:p w14:paraId="0CAFD1BD" w14:textId="0515F725" w:rsidR="00391BE6" w:rsidRPr="003A5E5E" w:rsidRDefault="00391BE6" w:rsidP="004405D2">
      <w:r>
        <w:tab/>
      </w:r>
      <w:r>
        <w:tab/>
      </w:r>
      <w:r>
        <w:tab/>
      </w:r>
      <w:r>
        <w:tab/>
      </w:r>
      <w:r>
        <w:tab/>
        <w:t xml:space="preserve">Grafik 3: finde ich die vielversprechendste ohne Faktor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Condition</w:t>
      </w:r>
      <w:proofErr w:type="spellEnd"/>
    </w:p>
    <w:p w14:paraId="10CEAC34" w14:textId="77777777" w:rsidR="00D94995" w:rsidRDefault="003A5E5E" w:rsidP="00B10C13">
      <w:pPr>
        <w:rPr>
          <w:ins w:id="13" w:author="Microsoft Office User" w:date="2020-03-18T10:34:00Z"/>
        </w:rPr>
      </w:pPr>
      <w:r>
        <w:rPr>
          <w:noProof/>
        </w:rPr>
        <w:drawing>
          <wp:inline distT="0" distB="0" distL="0" distR="0" wp14:anchorId="01E29A57" wp14:editId="6D47A6C3">
            <wp:extent cx="5727700" cy="3533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EA96" w14:textId="69ABF842" w:rsidR="004405D2" w:rsidRDefault="00D94995" w:rsidP="00B10C13">
      <w:ins w:id="14" w:author="Microsoft Office User" w:date="2020-03-18T10:34:00Z">
        <w:r>
          <w:lastRenderedPageBreak/>
          <w:t xml:space="preserve">Nachdem der </w:t>
        </w:r>
        <w:proofErr w:type="spellStart"/>
        <w:r>
          <w:t>task</w:t>
        </w:r>
        <w:proofErr w:type="spellEnd"/>
        <w:r>
          <w:t xml:space="preserve"> (</w:t>
        </w:r>
        <w:proofErr w:type="spellStart"/>
        <w:r>
          <w:t>copying</w:t>
        </w:r>
        <w:proofErr w:type="spellEnd"/>
        <w:r>
          <w:t>/</w:t>
        </w:r>
      </w:ins>
      <w:proofErr w:type="spellStart"/>
      <w:ins w:id="15" w:author="Microsoft Office User" w:date="2020-03-18T10:35:00Z">
        <w:r>
          <w:t>translating</w:t>
        </w:r>
        <w:proofErr w:type="spellEnd"/>
        <w:r>
          <w:t>)</w:t>
        </w:r>
      </w:ins>
      <w:ins w:id="16" w:author="Microsoft Office User" w:date="2020-03-18T10:34:00Z">
        <w:r>
          <w:t xml:space="preserve"> sozusagen irrelevant ist</w:t>
        </w:r>
      </w:ins>
      <w:ins w:id="17" w:author="Microsoft Office User" w:date="2020-03-18T10:35:00Z">
        <w:r>
          <w:t xml:space="preserve">, könnte man auch einfach nur nach </w:t>
        </w:r>
        <w:proofErr w:type="spellStart"/>
        <w:r>
          <w:t>condition</w:t>
        </w:r>
        <w:proofErr w:type="spellEnd"/>
        <w:r>
          <w:t xml:space="preserve"> unterteilen (siehe folgende Grafik):</w:t>
        </w:r>
      </w:ins>
      <w:ins w:id="18" w:author="Microsoft Office User" w:date="2020-03-18T10:34:00Z">
        <w:r>
          <w:rPr>
            <w:noProof/>
          </w:rPr>
          <w:drawing>
            <wp:inline distT="0" distB="0" distL="0" distR="0" wp14:anchorId="7CC87D84" wp14:editId="666A86BA">
              <wp:extent cx="5760720" cy="3553460"/>
              <wp:effectExtent l="0" t="0" r="5080" b="2540"/>
              <wp:docPr id="14" name="Picture 14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ARD nach condition und group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553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D652BC" w14:textId="77777777" w:rsidR="00D94995" w:rsidRDefault="003A5E5E" w:rsidP="00B10C13">
      <w:pPr>
        <w:rPr>
          <w:ins w:id="19" w:author="Microsoft Office User" w:date="2020-03-18T10:38:00Z"/>
        </w:rPr>
      </w:pPr>
      <w:r>
        <w:rPr>
          <w:noProof/>
        </w:rPr>
        <w:drawing>
          <wp:inline distT="0" distB="0" distL="0" distR="0" wp14:anchorId="2F9C6937" wp14:editId="1E7D206D">
            <wp:extent cx="57277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_group_violin&amp;box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B6B" w14:textId="77777777" w:rsidR="00D94995" w:rsidRDefault="00D94995" w:rsidP="00B10C13">
      <w:pPr>
        <w:rPr>
          <w:ins w:id="20" w:author="Microsoft Office User" w:date="2020-03-18T10:38:00Z"/>
        </w:rPr>
      </w:pPr>
    </w:p>
    <w:p w14:paraId="53FD934F" w14:textId="41725C48" w:rsidR="003A5E5E" w:rsidRDefault="00391BE6" w:rsidP="00B10C13">
      <w:pPr>
        <w:rPr>
          <w:ins w:id="21" w:author="Microsoft Office User" w:date="2020-03-18T10:39:00Z"/>
        </w:rPr>
      </w:pPr>
      <w:r>
        <w:rPr>
          <w:noProof/>
        </w:rPr>
        <w:lastRenderedPageBreak/>
        <w:drawing>
          <wp:inline distT="0" distB="0" distL="0" distR="0" wp14:anchorId="3617D165" wp14:editId="4AC8E795">
            <wp:extent cx="572770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D_violin_box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09C6" w14:textId="69D3CC2D" w:rsidR="00D94995" w:rsidRDefault="00D94995" w:rsidP="00600C34">
      <w:pPr>
        <w:rPr>
          <w:ins w:id="22" w:author="Microsoft Office User" w:date="2020-03-18T10:50:00Z"/>
        </w:rPr>
      </w:pPr>
      <w:ins w:id="23" w:author="Microsoft Office User" w:date="2020-03-18T10:39:00Z">
        <w:r>
          <w:t xml:space="preserve">Also das </w:t>
        </w:r>
      </w:ins>
      <w:ins w:id="24" w:author="Microsoft Office User" w:date="2020-03-18T10:50:00Z">
        <w:r w:rsidR="00600C34" w:rsidRPr="00600C34">
          <w:rPr>
            <w:rFonts w:ascii="Apple Color Emoji" w:hAnsi="Apple Color Emoji" w:cs="Apple Color Emoji"/>
            <w:rPrChange w:id="25" w:author="Microsoft Office User" w:date="2020-03-18T10:50:00Z">
              <w:rPr>
                <w:rFonts w:ascii="Apple Color Emoji" w:hAnsi="Apple Color Emoji" w:cs="Apple Color Emoji"/>
                <w:color w:val="333333"/>
                <w:sz w:val="27"/>
                <w:szCs w:val="27"/>
                <w:shd w:val="clear" w:color="auto" w:fill="FFFFFF"/>
              </w:rPr>
            </w:rPrChange>
          </w:rPr>
          <w:t>⬆</w:t>
        </w:r>
        <w:r w:rsidR="00600C34" w:rsidRPr="00600C34">
          <w:rPr>
            <w:rPrChange w:id="26" w:author="Microsoft Office User" w:date="2020-03-18T10:50:00Z">
              <w:rPr>
                <w:rFonts w:ascii="Helvetica Neue" w:hAnsi="Helvetica Neue"/>
                <w:color w:val="333333"/>
                <w:sz w:val="27"/>
                <w:szCs w:val="27"/>
                <w:shd w:val="clear" w:color="auto" w:fill="FFFFFF"/>
              </w:rPr>
            </w:rPrChange>
          </w:rPr>
          <w:t>︎</w:t>
        </w:r>
        <w:r w:rsidR="00600C34">
          <w:t xml:space="preserve"> </w:t>
        </w:r>
      </w:ins>
      <w:ins w:id="27" w:author="Microsoft Office User" w:date="2020-03-18T10:39:00Z">
        <w:r>
          <w:t xml:space="preserve">ist die vielversprechendste Grafik? </w:t>
        </w:r>
      </w:ins>
    </w:p>
    <w:p w14:paraId="7D4CBCA7" w14:textId="77777777" w:rsidR="00600C34" w:rsidRDefault="00600C34" w:rsidP="00600C34"/>
    <w:p w14:paraId="747F9331" w14:textId="40DB6B7C" w:rsidR="003A5E5E" w:rsidRDefault="00391BE6" w:rsidP="00B10C13">
      <w:r>
        <w:rPr>
          <w:noProof/>
        </w:rPr>
        <w:drawing>
          <wp:inline distT="0" distB="0" distL="0" distR="0" wp14:anchorId="6CEB8D7C" wp14:editId="239FB47A">
            <wp:extent cx="5727700" cy="3533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_mean&amp;sd_gro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529B" w14:textId="5C7C393E" w:rsidR="00391BE6" w:rsidRDefault="00391BE6" w:rsidP="00B10C13"/>
    <w:p w14:paraId="7950A46B" w14:textId="2A010D2B" w:rsidR="00391BE6" w:rsidRPr="004405D2" w:rsidRDefault="00391BE6" w:rsidP="00B10C13">
      <w:r>
        <w:rPr>
          <w:noProof/>
        </w:rPr>
        <w:lastRenderedPageBreak/>
        <w:drawing>
          <wp:inline distT="0" distB="0" distL="0" distR="0" wp14:anchorId="0562ECDD" wp14:editId="3F257D47">
            <wp:extent cx="5727700" cy="353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D_per Group_poi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B98D" w14:textId="521B3865" w:rsidR="00B10C13" w:rsidRPr="007B1561" w:rsidRDefault="00B10C13" w:rsidP="00B10C13">
      <w:pPr>
        <w:rPr>
          <w:b/>
          <w:bCs/>
          <w:lang w:val="en-GB"/>
        </w:rPr>
      </w:pPr>
      <w:r w:rsidRPr="007B1561">
        <w:rPr>
          <w:b/>
          <w:bCs/>
          <w:lang w:val="en-GB"/>
        </w:rPr>
        <w:t>Translating</w:t>
      </w:r>
      <w:r w:rsidR="007B1561" w:rsidRPr="007B1561">
        <w:rPr>
          <w:b/>
          <w:bCs/>
          <w:lang w:val="en-GB"/>
        </w:rPr>
        <w:t xml:space="preserve"> /</w:t>
      </w:r>
      <w:r w:rsidR="007B1561">
        <w:rPr>
          <w:b/>
          <w:bCs/>
          <w:lang w:val="en-GB"/>
        </w:rPr>
        <w:t xml:space="preserve"> Coping </w:t>
      </w:r>
      <w:r w:rsidR="007B1561" w:rsidRPr="007B1561">
        <w:rPr>
          <w:b/>
          <w:bCs/>
          <w:lang w:val="en-GB"/>
        </w:rPr>
        <w:sym w:font="Wingdings" w:char="F0E0"/>
      </w:r>
      <w:r w:rsidR="007B1561">
        <w:rPr>
          <w:b/>
          <w:bCs/>
          <w:lang w:val="en-GB"/>
        </w:rPr>
        <w:t xml:space="preserve"> Quantitative </w:t>
      </w:r>
      <w:proofErr w:type="spellStart"/>
      <w:r w:rsidR="007B1561">
        <w:rPr>
          <w:b/>
          <w:bCs/>
          <w:lang w:val="en-GB"/>
        </w:rPr>
        <w:t>Erfassung</w:t>
      </w:r>
      <w:proofErr w:type="spellEnd"/>
    </w:p>
    <w:p w14:paraId="2CD41A0F" w14:textId="77777777" w:rsidR="007B1561" w:rsidRDefault="004405D2" w:rsidP="00673BAA">
      <w:pPr>
        <w:rPr>
          <w:lang w:val="en-GB"/>
        </w:rPr>
      </w:pPr>
      <w:proofErr w:type="spellStart"/>
      <w:r w:rsidRPr="00673BAA">
        <w:rPr>
          <w:lang w:val="en-GB"/>
        </w:rPr>
        <w:t>Operationalisierung</w:t>
      </w:r>
      <w:proofErr w:type="spellEnd"/>
      <w:r w:rsidRPr="00673BAA">
        <w:rPr>
          <w:lang w:val="en-GB"/>
        </w:rPr>
        <w:t xml:space="preserve">: </w:t>
      </w:r>
      <w:r w:rsidRPr="00673BAA">
        <w:rPr>
          <w:lang w:val="en-GB"/>
        </w:rPr>
        <w:tab/>
      </w:r>
      <w:r w:rsidRPr="00673BAA">
        <w:rPr>
          <w:lang w:val="en-GB"/>
        </w:rPr>
        <w:tab/>
      </w:r>
      <w:proofErr w:type="spellStart"/>
      <w:r w:rsidR="00673BAA" w:rsidRPr="00B10C13">
        <w:rPr>
          <w:lang w:val="en-GB"/>
        </w:rPr>
        <w:t>charsTotal</w:t>
      </w:r>
      <w:proofErr w:type="spellEnd"/>
      <w:r w:rsidR="00673BAA" w:rsidRPr="00B10C13">
        <w:rPr>
          <w:lang w:val="en-GB"/>
        </w:rPr>
        <w:t xml:space="preserve"> (efficiency), </w:t>
      </w:r>
      <w:proofErr w:type="spellStart"/>
      <w:r w:rsidR="00673BAA" w:rsidRPr="00B10C13">
        <w:rPr>
          <w:lang w:val="en-GB"/>
        </w:rPr>
        <w:t>charsErrors</w:t>
      </w:r>
      <w:proofErr w:type="spellEnd"/>
      <w:r w:rsidR="00673BAA" w:rsidRPr="00B10C13">
        <w:rPr>
          <w:lang w:val="en-GB"/>
        </w:rPr>
        <w:t xml:space="preserve"> (deletions)</w:t>
      </w:r>
      <w:r w:rsidR="00673BAA">
        <w:rPr>
          <w:lang w:val="en-GB"/>
        </w:rPr>
        <w:t xml:space="preserve">, </w:t>
      </w:r>
    </w:p>
    <w:p w14:paraId="76DA31A1" w14:textId="052330B3" w:rsidR="007B1561" w:rsidRPr="00587F0E" w:rsidRDefault="007B1561" w:rsidP="007B1561">
      <w:pPr>
        <w:ind w:left="2124" w:firstLine="708"/>
        <w:rPr>
          <w:lang w:val="de-AT"/>
        </w:rPr>
      </w:pPr>
      <w:r w:rsidRPr="00587F0E">
        <w:rPr>
          <w:lang w:val="de-AT"/>
        </w:rPr>
        <w:t xml:space="preserve">Efficiency: (Anzahl Anschläge, um zum Resultat zu kommen) bzw. </w:t>
      </w:r>
      <w:r w:rsidRPr="00587F0E">
        <w:rPr>
          <w:lang w:val="de-AT"/>
        </w:rPr>
        <w:tab/>
        <w:t xml:space="preserve">Tastaturanschläge im Prozess pro Tastaturanschläge im ZT </w:t>
      </w:r>
      <w:r w:rsidRPr="00587F0E">
        <w:rPr>
          <w:lang w:val="de-AT"/>
        </w:rPr>
        <w:tab/>
        <w:t xml:space="preserve">(ermöglicht Rückschlüsse auf Tippfehler und Überarbeitungen, wird </w:t>
      </w:r>
      <w:r w:rsidRPr="00587F0E">
        <w:rPr>
          <w:lang w:val="de-AT"/>
        </w:rPr>
        <w:tab/>
        <w:t>auch an der ZHAW verwendet)</w:t>
      </w:r>
    </w:p>
    <w:p w14:paraId="2BAEF496" w14:textId="6886BBB7" w:rsidR="007B1561" w:rsidRPr="007B1561" w:rsidRDefault="007B1561" w:rsidP="007B1561">
      <w:r w:rsidRPr="00587F0E">
        <w:rPr>
          <w:lang w:val="de-AT"/>
        </w:rPr>
        <w:tab/>
      </w:r>
      <w:r w:rsidRPr="00587F0E">
        <w:rPr>
          <w:lang w:val="de-AT"/>
        </w:rPr>
        <w:tab/>
      </w:r>
      <w:r w:rsidRPr="00587F0E">
        <w:rPr>
          <w:lang w:val="de-AT"/>
        </w:rPr>
        <w:tab/>
      </w:r>
      <w:r w:rsidRPr="00587F0E">
        <w:rPr>
          <w:lang w:val="de-AT"/>
        </w:rPr>
        <w:tab/>
        <w:t xml:space="preserve">Anzahl </w:t>
      </w:r>
      <w:proofErr w:type="spellStart"/>
      <w:r w:rsidRPr="00587F0E">
        <w:rPr>
          <w:lang w:val="de-AT"/>
        </w:rPr>
        <w:t>deletions</w:t>
      </w:r>
      <w:proofErr w:type="spellEnd"/>
      <w:r w:rsidRPr="00587F0E">
        <w:rPr>
          <w:lang w:val="de-AT"/>
        </w:rPr>
        <w:t>/</w:t>
      </w:r>
      <w:proofErr w:type="spellStart"/>
      <w:r w:rsidRPr="00587F0E">
        <w:rPr>
          <w:lang w:val="de-AT"/>
        </w:rPr>
        <w:t>backspaces</w:t>
      </w:r>
      <w:proofErr w:type="spellEnd"/>
      <w:r w:rsidRPr="00587F0E">
        <w:rPr>
          <w:lang w:val="de-AT"/>
        </w:rPr>
        <w:t xml:space="preserve"> (Abtippen und Übersetzen) – </w:t>
      </w:r>
      <w:r w:rsidRPr="00587F0E">
        <w:rPr>
          <w:lang w:val="de-AT"/>
        </w:rPr>
        <w:tab/>
      </w:r>
      <w:r w:rsidRPr="00587F0E">
        <w:rPr>
          <w:lang w:val="de-AT"/>
        </w:rPr>
        <w:tab/>
      </w:r>
      <w:r w:rsidRPr="00587F0E">
        <w:rPr>
          <w:lang w:val="de-AT"/>
        </w:rPr>
        <w:tab/>
      </w:r>
      <w:r w:rsidRPr="00587F0E">
        <w:rPr>
          <w:lang w:val="de-AT"/>
        </w:rPr>
        <w:tab/>
      </w:r>
      <w:r w:rsidRPr="00587F0E">
        <w:rPr>
          <w:lang w:val="de-AT"/>
        </w:rPr>
        <w:tab/>
        <w:t xml:space="preserve">vergleichbar mit </w:t>
      </w:r>
      <w:proofErr w:type="spellStart"/>
      <w:r w:rsidRPr="00587F0E">
        <w:rPr>
          <w:lang w:val="de-AT"/>
        </w:rPr>
        <w:t>Disfluencies</w:t>
      </w:r>
      <w:proofErr w:type="spellEnd"/>
      <w:r w:rsidRPr="00587F0E">
        <w:rPr>
          <w:lang w:val="de-AT"/>
        </w:rPr>
        <w:t xml:space="preserve"> beim Dolmetschen. </w:t>
      </w:r>
      <w:r w:rsidRPr="007B1561">
        <w:t xml:space="preserve">Wichtig ist hier, </w:t>
      </w:r>
      <w:r w:rsidRPr="007B1561">
        <w:tab/>
      </w:r>
      <w:r w:rsidRPr="007B1561">
        <w:tab/>
      </w:r>
      <w:r w:rsidRPr="007B1561">
        <w:tab/>
      </w:r>
      <w:r w:rsidRPr="007B1561">
        <w:tab/>
        <w:t xml:space="preserve">nicht von Tippfehlern, sondern </w:t>
      </w:r>
      <w:proofErr w:type="spellStart"/>
      <w:r w:rsidRPr="007B1561">
        <w:t>deletions</w:t>
      </w:r>
      <w:proofErr w:type="spellEnd"/>
      <w:r w:rsidRPr="007B1561">
        <w:t xml:space="preserve"> zu sprechen, da man nicht </w:t>
      </w:r>
      <w:r w:rsidRPr="007B1561">
        <w:tab/>
      </w:r>
      <w:r>
        <w:tab/>
      </w:r>
      <w:r>
        <w:tab/>
      </w:r>
      <w:r>
        <w:tab/>
      </w:r>
      <w:r w:rsidRPr="007B1561">
        <w:t xml:space="preserve">genau zuordnen kann, in welchen Fällen es keine Tippfehler </w:t>
      </w:r>
      <w:proofErr w:type="spellStart"/>
      <w:r w:rsidRPr="007B1561">
        <w:t>sodern</w:t>
      </w:r>
      <w:proofErr w:type="spellEnd"/>
      <w:r w:rsidRPr="007B1561"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Pr="007B1561">
        <w:t>Umentscheidungen</w:t>
      </w:r>
      <w:proofErr w:type="spellEnd"/>
      <w:r w:rsidRPr="007B1561">
        <w:t xml:space="preserve">/ Korrekturen anderer Art sind. Der Begriff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B1561">
        <w:t>deletions</w:t>
      </w:r>
      <w:proofErr w:type="spellEnd"/>
      <w:r w:rsidRPr="007B1561">
        <w:t xml:space="preserve"> ist wertungsfrei.</w:t>
      </w:r>
    </w:p>
    <w:p w14:paraId="5C3850BC" w14:textId="71E9E526" w:rsidR="007B1561" w:rsidRPr="007B1561" w:rsidRDefault="007B1561" w:rsidP="00673BAA"/>
    <w:p w14:paraId="784B4B59" w14:textId="5FF885F7" w:rsidR="00673BAA" w:rsidRPr="007B1561" w:rsidRDefault="00673BAA" w:rsidP="007B1561">
      <w:pPr>
        <w:ind w:left="2124" w:firstLine="708"/>
      </w:pPr>
      <w:proofErr w:type="spellStart"/>
      <w:r w:rsidRPr="007B1561">
        <w:rPr>
          <w:i/>
          <w:iCs/>
        </w:rPr>
        <w:t>chars</w:t>
      </w:r>
      <w:proofErr w:type="spellEnd"/>
      <w:r w:rsidRPr="007B1561">
        <w:rPr>
          <w:i/>
          <w:iCs/>
        </w:rPr>
        <w:t xml:space="preserve">, </w:t>
      </w:r>
      <w:proofErr w:type="spellStart"/>
      <w:r w:rsidRPr="007B1561">
        <w:rPr>
          <w:i/>
          <w:iCs/>
        </w:rPr>
        <w:t>sentences</w:t>
      </w:r>
      <w:proofErr w:type="spellEnd"/>
    </w:p>
    <w:p w14:paraId="2153D3B5" w14:textId="1086B524" w:rsidR="004405D2" w:rsidRPr="00673BAA" w:rsidRDefault="00673BAA" w:rsidP="004405D2">
      <w:r w:rsidRPr="007B1561">
        <w:tab/>
      </w:r>
      <w:r w:rsidRPr="007B1561">
        <w:tab/>
      </w:r>
      <w:r w:rsidRPr="007B1561">
        <w:tab/>
      </w:r>
      <w:r w:rsidRPr="007B1561">
        <w:tab/>
      </w:r>
      <w:r w:rsidRPr="00673BAA">
        <w:rPr>
          <w:lang w:val="en-GB"/>
        </w:rPr>
        <w:sym w:font="Wingdings" w:char="F0E0"/>
      </w:r>
      <w:r w:rsidRPr="00673BAA">
        <w:t xml:space="preserve"> Aufgrund Ungleichheit in der Länge der S</w:t>
      </w:r>
      <w:r>
        <w:t>ätze dies vernachlässigen</w:t>
      </w:r>
    </w:p>
    <w:p w14:paraId="27ED973B" w14:textId="66E9E635" w:rsidR="004405D2" w:rsidRPr="00673BAA" w:rsidRDefault="004405D2" w:rsidP="004405D2">
      <w:pPr>
        <w:rPr>
          <w:lang w:val="en-GB"/>
        </w:rPr>
      </w:pPr>
      <w:proofErr w:type="spellStart"/>
      <w:r w:rsidRPr="00673BAA">
        <w:rPr>
          <w:lang w:val="en-GB"/>
        </w:rPr>
        <w:t>Relevante</w:t>
      </w:r>
      <w:proofErr w:type="spellEnd"/>
      <w:r w:rsidRPr="00673BAA">
        <w:rPr>
          <w:lang w:val="en-GB"/>
        </w:rPr>
        <w:t xml:space="preserve"> </w:t>
      </w:r>
      <w:proofErr w:type="spellStart"/>
      <w:r w:rsidRPr="00673BAA">
        <w:rPr>
          <w:lang w:val="en-GB"/>
        </w:rPr>
        <w:t>Faktoren</w:t>
      </w:r>
      <w:proofErr w:type="spellEnd"/>
      <w:r w:rsidRPr="00673BAA">
        <w:rPr>
          <w:lang w:val="en-GB"/>
        </w:rPr>
        <w:t>:</w:t>
      </w:r>
      <w:r w:rsidRPr="00673BAA">
        <w:rPr>
          <w:lang w:val="en-GB"/>
        </w:rPr>
        <w:tab/>
      </w:r>
      <w:r w:rsidRPr="00673BAA">
        <w:rPr>
          <w:lang w:val="en-GB"/>
        </w:rPr>
        <w:tab/>
      </w:r>
      <w:r w:rsidR="00673BAA" w:rsidRPr="00673BAA">
        <w:rPr>
          <w:lang w:val="en-GB"/>
        </w:rPr>
        <w:t>Group, Task (=Translating</w:t>
      </w:r>
      <w:r w:rsidR="007B1561">
        <w:rPr>
          <w:lang w:val="en-GB"/>
        </w:rPr>
        <w:t>/Copying</w:t>
      </w:r>
      <w:r w:rsidR="00673BAA" w:rsidRPr="00673BAA">
        <w:rPr>
          <w:lang w:val="en-GB"/>
        </w:rPr>
        <w:t xml:space="preserve">), Text, Condition, </w:t>
      </w:r>
      <w:r w:rsidR="009D6C60">
        <w:rPr>
          <w:lang w:val="en-GB"/>
        </w:rPr>
        <w:t xml:space="preserve">Time, </w:t>
      </w:r>
      <w:proofErr w:type="spellStart"/>
      <w:r w:rsidR="009D6C60">
        <w:rPr>
          <w:lang w:val="en-GB"/>
        </w:rPr>
        <w:t>TimeTra</w:t>
      </w:r>
      <w:proofErr w:type="spellEnd"/>
    </w:p>
    <w:p w14:paraId="3EDBD02E" w14:textId="577464C7" w:rsidR="00673BAA" w:rsidRPr="007B1561" w:rsidRDefault="00673BAA" w:rsidP="00673BAA">
      <w:r w:rsidRPr="007B1561">
        <w:t>Stand der Vorverarbeitung:</w:t>
      </w:r>
      <w:r w:rsidRPr="007B1561">
        <w:tab/>
      </w:r>
      <w:r w:rsidR="007B1561">
        <w:t xml:space="preserve">sagen die beiden Variablen wirklich das aus, was mit </w:t>
      </w:r>
      <w:r w:rsidR="007B1561">
        <w:tab/>
      </w:r>
      <w:r w:rsidR="007B1561">
        <w:tab/>
      </w:r>
      <w:r w:rsidR="007B1561">
        <w:tab/>
      </w:r>
      <w:r w:rsidR="007B1561">
        <w:tab/>
      </w:r>
      <w:r w:rsidR="007B1561">
        <w:tab/>
      </w:r>
      <w:r w:rsidR="007B1561">
        <w:tab/>
        <w:t xml:space="preserve">Efficiency und </w:t>
      </w:r>
      <w:proofErr w:type="spellStart"/>
      <w:r w:rsidR="007B1561">
        <w:t>Deletions</w:t>
      </w:r>
      <w:proofErr w:type="spellEnd"/>
      <w:r w:rsidR="007B1561">
        <w:t xml:space="preserve"> gemeint ist? </w:t>
      </w:r>
      <w:r w:rsidR="007B1561">
        <w:sym w:font="Wingdings" w:char="F0E0"/>
      </w:r>
      <w:r w:rsidR="007B1561">
        <w:t xml:space="preserve"> Matth</w:t>
      </w:r>
      <w:bookmarkStart w:id="28" w:name="_GoBack"/>
      <w:bookmarkEnd w:id="28"/>
      <w:r w:rsidR="007B1561">
        <w:t>ias</w:t>
      </w:r>
    </w:p>
    <w:p w14:paraId="60CF690E" w14:textId="3D02957B" w:rsidR="004405D2" w:rsidRDefault="004405D2" w:rsidP="004405D2">
      <w:r>
        <w:t>Stand Visualisierung:</w:t>
      </w:r>
      <w:r>
        <w:tab/>
      </w:r>
      <w:r>
        <w:tab/>
      </w:r>
      <w:r w:rsidR="003A5E5E">
        <w:t xml:space="preserve">Problem der ersten Grafik: es gibt keine negativen Werte </w:t>
      </w:r>
      <w:r w:rsidR="003A5E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ins w:id="29" w:author="Microsoft Office User" w:date="2020-03-18T10:17:00Z">
        <w:r w:rsidR="00587F0E">
          <w:t xml:space="preserve"> </w:t>
        </w:r>
        <w:r w:rsidR="00587F0E">
          <w:sym w:font="Wingdings" w:char="F0E0"/>
        </w:r>
        <w:r w:rsidR="00587F0E">
          <w:t xml:space="preserve"> </w:t>
        </w:r>
      </w:ins>
      <w:ins w:id="30" w:author="Microsoft Office User" w:date="2020-03-18T10:18:00Z">
        <w:r w:rsidR="00587F0E">
          <w:t xml:space="preserve">dann nehmen die Grafik ganz </w:t>
        </w:r>
      </w:ins>
      <w:ins w:id="31" w:author="Microsoft Office User" w:date="2020-03-18T10:22:00Z">
        <w:r w:rsidR="00587F0E">
          <w:t>raus,</w:t>
        </w:r>
      </w:ins>
      <w:ins w:id="32" w:author="Microsoft Office User" w:date="2020-03-18T10:18:00Z">
        <w:r w:rsidR="00587F0E">
          <w:t xml:space="preserve"> oder? Weil nachdem bei 0 eine Häufig</w:t>
        </w:r>
      </w:ins>
      <w:ins w:id="33" w:author="Microsoft Office User" w:date="2020-03-18T10:23:00Z">
        <w:r w:rsidR="00587F0E">
          <w:t>keit</w:t>
        </w:r>
      </w:ins>
      <w:ins w:id="34" w:author="Microsoft Office User" w:date="2020-03-18T10:18:00Z">
        <w:r w:rsidR="00587F0E">
          <w:t xml:space="preserve"> ist wird die Grafik immer -</w:t>
        </w:r>
        <w:proofErr w:type="spellStart"/>
        <w:r w:rsidR="00587F0E">
          <w:t>ve</w:t>
        </w:r>
        <w:proofErr w:type="spellEnd"/>
        <w:r w:rsidR="00587F0E">
          <w:t xml:space="preserve"> Werte aufzeigen)</w:t>
        </w:r>
      </w:ins>
      <w:ins w:id="35" w:author="Microsoft Office User" w:date="2020-03-18T10:17:00Z">
        <w:r w:rsidR="00587F0E">
          <w:t xml:space="preserve"> </w:t>
        </w:r>
      </w:ins>
      <w:r w:rsidR="003A5E5E">
        <w:br/>
      </w:r>
      <w:r w:rsidR="003A5E5E">
        <w:tab/>
      </w:r>
      <w:r w:rsidR="003A5E5E">
        <w:tab/>
      </w:r>
      <w:r w:rsidR="003A5E5E">
        <w:tab/>
      </w:r>
      <w:r w:rsidR="003A5E5E">
        <w:tab/>
        <w:t xml:space="preserve">Zweite Grafik: </w:t>
      </w:r>
      <w:proofErr w:type="spellStart"/>
      <w:r w:rsidR="003A5E5E">
        <w:t>charsTotal</w:t>
      </w:r>
      <w:proofErr w:type="spellEnd"/>
      <w:r w:rsidR="003A5E5E">
        <w:t xml:space="preserve"> anstelle </w:t>
      </w:r>
      <w:proofErr w:type="spellStart"/>
      <w:r w:rsidR="003A5E5E">
        <w:t>Sentences</w:t>
      </w:r>
      <w:proofErr w:type="spellEnd"/>
      <w:r w:rsidR="003A5E5E">
        <w:t xml:space="preserve"> (da unterschiedliche </w:t>
      </w:r>
      <w:r w:rsidR="003A5E5E">
        <w:tab/>
      </w:r>
      <w:r w:rsidR="003A5E5E">
        <w:tab/>
      </w:r>
      <w:r w:rsidR="003A5E5E">
        <w:tab/>
      </w:r>
      <w:r w:rsidR="003A5E5E">
        <w:tab/>
        <w:t>Länge)</w:t>
      </w:r>
      <w:r w:rsidR="007B1561">
        <w:tab/>
      </w:r>
      <w:ins w:id="36" w:author="Microsoft Office User" w:date="2020-03-18T10:23:00Z">
        <w:r w:rsidR="00587F0E">
          <w:t xml:space="preserve">(erledigt, siehe unten) </w:t>
        </w:r>
      </w:ins>
    </w:p>
    <w:p w14:paraId="036BD34E" w14:textId="77777777" w:rsidR="003A5E5E" w:rsidRDefault="00A666B4" w:rsidP="00B10C13">
      <w:r>
        <w:rPr>
          <w:noProof/>
        </w:rPr>
        <w:lastRenderedPageBreak/>
        <w:drawing>
          <wp:inline distT="0" distB="0" distL="0" distR="0" wp14:anchorId="170D9663" wp14:editId="7F4F1333">
            <wp:extent cx="5727700" cy="353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sError_gro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DB22" w14:textId="2233A7B1" w:rsidR="004405D2" w:rsidRDefault="003A5E5E" w:rsidP="00B10C13">
      <w:pPr>
        <w:rPr>
          <w:ins w:id="37" w:author="Microsoft Office User" w:date="2020-03-18T10:15:00Z"/>
        </w:rPr>
      </w:pPr>
      <w:r>
        <w:rPr>
          <w:noProof/>
        </w:rPr>
        <w:drawing>
          <wp:inline distT="0" distB="0" distL="0" distR="0" wp14:anchorId="09BCD8C1" wp14:editId="2CD4089B">
            <wp:extent cx="5727700" cy="353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tences per group and tas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FFC0" w14:textId="68566E93" w:rsidR="00587F0E" w:rsidRDefault="00587F0E" w:rsidP="00B10C13">
      <w:ins w:id="38" w:author="Microsoft Office User" w:date="2020-03-18T10:15:00Z">
        <w:r>
          <w:t>Hier die neue</w:t>
        </w:r>
      </w:ins>
      <w:ins w:id="39" w:author="Microsoft Office User" w:date="2020-03-18T10:16:00Z">
        <w:r>
          <w:t xml:space="preserve"> Grafik mit </w:t>
        </w:r>
        <w:proofErr w:type="spellStart"/>
        <w:r>
          <w:t>charsTotal</w:t>
        </w:r>
        <w:proofErr w:type="spellEnd"/>
        <w:r>
          <w:t xml:space="preserve"> statt </w:t>
        </w:r>
        <w:proofErr w:type="spellStart"/>
        <w:r>
          <w:t>Sentences</w:t>
        </w:r>
        <w:proofErr w:type="spellEnd"/>
        <w:r>
          <w:t>:</w:t>
        </w:r>
      </w:ins>
    </w:p>
    <w:p w14:paraId="52DF4EBA" w14:textId="1DF8EBA0" w:rsidR="00A666B4" w:rsidRDefault="00587F0E" w:rsidP="00B10C13">
      <w:ins w:id="40" w:author="Microsoft Office User" w:date="2020-03-18T10:15:00Z">
        <w:r>
          <w:rPr>
            <w:noProof/>
          </w:rPr>
          <w:lastRenderedPageBreak/>
          <w:drawing>
            <wp:inline distT="0" distB="0" distL="0" distR="0" wp14:anchorId="71740F12" wp14:editId="0A66BB7F">
              <wp:extent cx="5760720" cy="3553460"/>
              <wp:effectExtent l="0" t="0" r="5080" b="254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harsTotal per Task.png"/>
                      <pic:cNvPicPr/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553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41BE8C" w14:textId="77777777" w:rsidR="00A666B4" w:rsidRDefault="00A666B4" w:rsidP="00B10C13"/>
    <w:p w14:paraId="36BE7DBA" w14:textId="74695F46" w:rsidR="001F4675" w:rsidRPr="001F4675" w:rsidRDefault="001F4675" w:rsidP="001F4675">
      <w:pPr>
        <w:rPr>
          <w:b/>
          <w:bCs/>
        </w:rPr>
      </w:pPr>
      <w:proofErr w:type="spellStart"/>
      <w:r w:rsidRPr="001F4675">
        <w:rPr>
          <w:b/>
          <w:bCs/>
        </w:rPr>
        <w:t>Translating</w:t>
      </w:r>
      <w:proofErr w:type="spellEnd"/>
      <w:r w:rsidRPr="001F4675">
        <w:rPr>
          <w:b/>
          <w:bCs/>
        </w:rPr>
        <w:t xml:space="preserve"> / </w:t>
      </w:r>
      <w:proofErr w:type="spellStart"/>
      <w:r w:rsidRPr="001F4675">
        <w:rPr>
          <w:b/>
          <w:bCs/>
        </w:rPr>
        <w:t>Cop</w:t>
      </w:r>
      <w:r>
        <w:rPr>
          <w:b/>
          <w:bCs/>
        </w:rPr>
        <w:t>y</w:t>
      </w:r>
      <w:r w:rsidRPr="001F4675">
        <w:rPr>
          <w:b/>
          <w:bCs/>
        </w:rPr>
        <w:t>ing</w:t>
      </w:r>
      <w:proofErr w:type="spellEnd"/>
      <w:r w:rsidRPr="001F4675">
        <w:rPr>
          <w:b/>
          <w:bCs/>
        </w:rPr>
        <w:t xml:space="preserve"> </w:t>
      </w:r>
      <w:r w:rsidRPr="007B1561">
        <w:rPr>
          <w:b/>
          <w:bCs/>
          <w:lang w:val="en-GB"/>
        </w:rPr>
        <w:sym w:font="Wingdings" w:char="F0E0"/>
      </w:r>
      <w:r w:rsidRPr="001F4675">
        <w:rPr>
          <w:b/>
          <w:bCs/>
        </w:rPr>
        <w:t xml:space="preserve"> Qualitative Erfassung</w:t>
      </w:r>
    </w:p>
    <w:p w14:paraId="13CAF5CC" w14:textId="486870BC" w:rsidR="001F4675" w:rsidRDefault="001F4675" w:rsidP="001F4675">
      <w:pPr>
        <w:rPr>
          <w:rFonts w:eastAsia="Times New Roman"/>
          <w:lang w:val="de-DE"/>
        </w:rPr>
      </w:pPr>
      <w:r w:rsidRPr="001F4675">
        <w:t xml:space="preserve">Operationalisierung: </w:t>
      </w:r>
      <w:r w:rsidRPr="001F4675">
        <w:tab/>
      </w:r>
      <w:r w:rsidRPr="001F4675">
        <w:tab/>
      </w:r>
      <w:proofErr w:type="spellStart"/>
      <w:r w:rsidRPr="001F4675">
        <w:t>Translating</w:t>
      </w:r>
      <w:proofErr w:type="spellEnd"/>
      <w:r w:rsidRPr="001F4675">
        <w:t xml:space="preserve">: </w:t>
      </w:r>
      <w:r>
        <w:tab/>
      </w:r>
      <w:proofErr w:type="spellStart"/>
      <w:r>
        <w:rPr>
          <w:rFonts w:eastAsia="Times New Roman"/>
          <w:lang w:val="de-DE"/>
        </w:rPr>
        <w:t>accuracy</w:t>
      </w:r>
      <w:proofErr w:type="spellEnd"/>
      <w:r>
        <w:rPr>
          <w:rFonts w:eastAsia="Times New Roman"/>
          <w:lang w:val="de-DE"/>
        </w:rPr>
        <w:t xml:space="preserve"> (Vollständigkeit), </w:t>
      </w:r>
      <w:proofErr w:type="spellStart"/>
      <w:r>
        <w:rPr>
          <w:rFonts w:eastAsia="Times New Roman"/>
          <w:lang w:val="de-DE"/>
        </w:rPr>
        <w:t>fluency</w:t>
      </w:r>
      <w:proofErr w:type="spellEnd"/>
      <w:r>
        <w:rPr>
          <w:rFonts w:eastAsia="Times New Roman"/>
          <w:lang w:val="de-DE"/>
        </w:rPr>
        <w:t xml:space="preserve"> (Struktur, </w:t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  <w:t xml:space="preserve">Natürlichkeit der Formulierung) </w:t>
      </w:r>
      <w:r w:rsidRPr="001F4675">
        <w:rPr>
          <w:rFonts w:eastAsia="Times New Roman"/>
          <w:lang w:val="de-DE"/>
        </w:rPr>
        <w:sym w:font="Wingdings" w:char="F0E0"/>
      </w:r>
      <w:r>
        <w:rPr>
          <w:rFonts w:eastAsia="Times New Roman"/>
          <w:lang w:val="de-DE"/>
        </w:rPr>
        <w:t xml:space="preserve"> MT</w:t>
      </w:r>
      <w:r>
        <w:rPr>
          <w:rFonts w:eastAsia="Times New Roman"/>
          <w:lang w:val="de-DE"/>
        </w:rPr>
        <w:br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r>
        <w:rPr>
          <w:rFonts w:eastAsia="Times New Roman"/>
          <w:lang w:val="de-DE"/>
        </w:rPr>
        <w:tab/>
      </w:r>
      <w:proofErr w:type="spellStart"/>
      <w:r>
        <w:rPr>
          <w:rFonts w:eastAsia="Times New Roman"/>
          <w:lang w:val="de-DE"/>
        </w:rPr>
        <w:t>Copying</w:t>
      </w:r>
      <w:proofErr w:type="spellEnd"/>
      <w:r>
        <w:rPr>
          <w:rFonts w:eastAsia="Times New Roman"/>
          <w:lang w:val="de-DE"/>
        </w:rPr>
        <w:t>:</w:t>
      </w:r>
      <w:r>
        <w:rPr>
          <w:rFonts w:eastAsia="Times New Roman"/>
          <w:lang w:val="de-DE"/>
        </w:rPr>
        <w:tab/>
        <w:t xml:space="preserve">Übereinstimmung mit Ausgangstext </w:t>
      </w:r>
      <w:r w:rsidRPr="001F4675">
        <w:rPr>
          <w:rFonts w:eastAsia="Times New Roman"/>
          <w:lang w:val="de-DE"/>
        </w:rPr>
        <w:sym w:font="Wingdings" w:char="F0E0"/>
      </w:r>
      <w:r>
        <w:rPr>
          <w:rFonts w:eastAsia="Times New Roman"/>
          <w:lang w:val="de-DE"/>
        </w:rPr>
        <w:t xml:space="preserve"> </w:t>
      </w:r>
      <w:proofErr w:type="spellStart"/>
      <w:r>
        <w:rPr>
          <w:rFonts w:eastAsia="Times New Roman"/>
          <w:lang w:val="de-DE"/>
        </w:rPr>
        <w:t>stringdist</w:t>
      </w:r>
      <w:proofErr w:type="spellEnd"/>
    </w:p>
    <w:p w14:paraId="4FCF7B64" w14:textId="77777777" w:rsidR="001F4675" w:rsidRPr="00673BAA" w:rsidRDefault="001F4675" w:rsidP="001F4675">
      <w:pPr>
        <w:rPr>
          <w:lang w:val="en-GB"/>
        </w:rPr>
      </w:pPr>
      <w:proofErr w:type="spellStart"/>
      <w:r w:rsidRPr="001F4675">
        <w:rPr>
          <w:lang w:val="en-GB"/>
        </w:rPr>
        <w:t>Relevante</w:t>
      </w:r>
      <w:proofErr w:type="spellEnd"/>
      <w:r w:rsidRPr="001F4675">
        <w:rPr>
          <w:lang w:val="en-GB"/>
        </w:rPr>
        <w:t xml:space="preserve"> </w:t>
      </w:r>
      <w:proofErr w:type="spellStart"/>
      <w:r w:rsidRPr="001F4675">
        <w:rPr>
          <w:lang w:val="en-GB"/>
        </w:rPr>
        <w:t>Faktoren</w:t>
      </w:r>
      <w:proofErr w:type="spellEnd"/>
      <w:r w:rsidRPr="001F4675">
        <w:rPr>
          <w:lang w:val="en-GB"/>
        </w:rPr>
        <w:t>:</w:t>
      </w:r>
      <w:r w:rsidRPr="001F4675">
        <w:rPr>
          <w:lang w:val="en-GB"/>
        </w:rPr>
        <w:tab/>
      </w:r>
      <w:r w:rsidRPr="001F4675">
        <w:rPr>
          <w:lang w:val="en-GB"/>
        </w:rPr>
        <w:tab/>
      </w:r>
      <w:r w:rsidRPr="00673BAA">
        <w:rPr>
          <w:lang w:val="en-GB"/>
        </w:rPr>
        <w:t>Group, Task (=Translating</w:t>
      </w:r>
      <w:r>
        <w:rPr>
          <w:lang w:val="en-GB"/>
        </w:rPr>
        <w:t>/Copying</w:t>
      </w:r>
      <w:r w:rsidRPr="00673BAA">
        <w:rPr>
          <w:lang w:val="en-GB"/>
        </w:rPr>
        <w:t>), Text, Condition, T1_ELF, T1_First</w:t>
      </w:r>
    </w:p>
    <w:p w14:paraId="1CBF618C" w14:textId="22BC89E7" w:rsidR="001F4675" w:rsidRPr="004405D2" w:rsidRDefault="001F4675" w:rsidP="001F4675">
      <w:r>
        <w:t>Stand der Vorverarbeitung:</w:t>
      </w:r>
      <w:r>
        <w:tab/>
        <w:t xml:space="preserve">Nothing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r>
        <w:sym w:font="Wingdings" w:char="F0E0"/>
      </w:r>
      <w:r>
        <w:t xml:space="preserve"> Matthias</w:t>
      </w:r>
      <w:r>
        <w:tab/>
      </w:r>
    </w:p>
    <w:p w14:paraId="03968F0A" w14:textId="77777777" w:rsidR="00B10C13" w:rsidRPr="007B1561" w:rsidRDefault="00B10C13" w:rsidP="00B10C13"/>
    <w:p w14:paraId="73D5CD2B" w14:textId="6E6E9F2F" w:rsidR="00B10C13" w:rsidRPr="00587F0E" w:rsidRDefault="00B10C13" w:rsidP="00B10C13">
      <w:pPr>
        <w:rPr>
          <w:b/>
          <w:bCs/>
          <w:lang w:val="de-AT"/>
        </w:rPr>
      </w:pPr>
      <w:r w:rsidRPr="00587F0E">
        <w:rPr>
          <w:b/>
          <w:bCs/>
          <w:lang w:val="de-AT"/>
        </w:rPr>
        <w:t>EEG</w:t>
      </w:r>
      <w:r w:rsidR="001F4675" w:rsidRPr="00587F0E">
        <w:rPr>
          <w:b/>
          <w:bCs/>
          <w:lang w:val="de-AT"/>
        </w:rPr>
        <w:t xml:space="preserve"> - Daten</w:t>
      </w:r>
    </w:p>
    <w:p w14:paraId="6C2CD7F0" w14:textId="718928D1" w:rsidR="00B10C13" w:rsidRPr="00B10C13" w:rsidRDefault="00B10C13" w:rsidP="00B10C13">
      <w:pPr>
        <w:rPr>
          <w:lang w:val="en-GB"/>
        </w:rPr>
      </w:pPr>
      <w:r w:rsidRPr="00B10C13">
        <w:rPr>
          <w:lang w:val="en-GB"/>
        </w:rPr>
        <w:t>R</w:t>
      </w:r>
      <w:r w:rsidR="001F4675">
        <w:rPr>
          <w:lang w:val="en-GB"/>
        </w:rPr>
        <w:t xml:space="preserve">esting </w:t>
      </w:r>
      <w:r w:rsidRPr="00B10C13">
        <w:rPr>
          <w:lang w:val="en-GB"/>
        </w:rPr>
        <w:t>S</w:t>
      </w:r>
      <w:r w:rsidR="001F4675">
        <w:rPr>
          <w:lang w:val="en-GB"/>
        </w:rPr>
        <w:t>tate</w:t>
      </w:r>
      <w:r w:rsidRPr="00B10C13">
        <w:rPr>
          <w:lang w:val="en-GB"/>
        </w:rPr>
        <w:t>:</w:t>
      </w:r>
      <w:r w:rsidR="001F4675">
        <w:rPr>
          <w:lang w:val="en-GB"/>
        </w:rPr>
        <w:tab/>
      </w:r>
      <w:r w:rsidR="001F4675">
        <w:rPr>
          <w:lang w:val="en-GB"/>
        </w:rPr>
        <w:tab/>
      </w:r>
      <w:r w:rsidR="001F4675">
        <w:rPr>
          <w:lang w:val="en-GB"/>
        </w:rPr>
        <w:tab/>
      </w:r>
      <w:r w:rsidRPr="00B10C13">
        <w:rPr>
          <w:lang w:val="en-GB"/>
        </w:rPr>
        <w:t>?</w:t>
      </w:r>
    </w:p>
    <w:p w14:paraId="0F6512FE" w14:textId="5786AF92" w:rsidR="00B10C13" w:rsidRPr="00B10C13" w:rsidRDefault="00B10C13" w:rsidP="00B10C13">
      <w:pPr>
        <w:rPr>
          <w:lang w:val="en-GB"/>
        </w:rPr>
      </w:pPr>
      <w:r w:rsidRPr="00B10C13">
        <w:rPr>
          <w:lang w:val="en-GB"/>
        </w:rPr>
        <w:t xml:space="preserve">Reading: </w:t>
      </w:r>
      <w:r w:rsidR="001F4675">
        <w:rPr>
          <w:lang w:val="en-GB"/>
        </w:rPr>
        <w:tab/>
      </w:r>
      <w:r w:rsidR="001F4675">
        <w:rPr>
          <w:lang w:val="en-GB"/>
        </w:rPr>
        <w:tab/>
      </w:r>
      <w:r w:rsidR="001F4675">
        <w:rPr>
          <w:lang w:val="en-GB"/>
        </w:rPr>
        <w:tab/>
      </w:r>
      <w:r w:rsidRPr="00B10C13">
        <w:rPr>
          <w:lang w:val="en-GB"/>
        </w:rPr>
        <w:t xml:space="preserve">functional </w:t>
      </w:r>
      <w:r w:rsidR="001F4675">
        <w:rPr>
          <w:lang w:val="en-GB"/>
        </w:rPr>
        <w:t>c</w:t>
      </w:r>
      <w:r w:rsidRPr="00B10C13">
        <w:rPr>
          <w:lang w:val="en-GB"/>
        </w:rPr>
        <w:t>onnectivity, fixation-related Potentials</w:t>
      </w:r>
      <w:r w:rsidR="001F4675">
        <w:rPr>
          <w:lang w:val="en-GB"/>
        </w:rPr>
        <w:t xml:space="preserve"> (?)</w:t>
      </w:r>
    </w:p>
    <w:p w14:paraId="3396570B" w14:textId="6A9753B9" w:rsidR="00B10C13" w:rsidRPr="00587F0E" w:rsidRDefault="00B10C13" w:rsidP="00B10C13">
      <w:pPr>
        <w:rPr>
          <w:lang w:val="en-US"/>
        </w:rPr>
      </w:pPr>
      <w:r w:rsidRPr="00587F0E">
        <w:rPr>
          <w:lang w:val="en-US"/>
        </w:rPr>
        <w:t xml:space="preserve">Translating / Copying: </w:t>
      </w:r>
      <w:r w:rsidR="001F4675" w:rsidRPr="00587F0E">
        <w:rPr>
          <w:lang w:val="en-US"/>
        </w:rPr>
        <w:tab/>
      </w:r>
      <w:r w:rsidR="001F4675" w:rsidRPr="00587F0E">
        <w:rPr>
          <w:lang w:val="en-US"/>
        </w:rPr>
        <w:tab/>
      </w:r>
      <w:proofErr w:type="spellStart"/>
      <w:r w:rsidRPr="00587F0E">
        <w:rPr>
          <w:lang w:val="en-US"/>
        </w:rPr>
        <w:t>funtional</w:t>
      </w:r>
      <w:proofErr w:type="spellEnd"/>
      <w:r w:rsidRPr="00587F0E">
        <w:rPr>
          <w:lang w:val="en-US"/>
        </w:rPr>
        <w:t xml:space="preserve"> connectivity</w:t>
      </w:r>
    </w:p>
    <w:p w14:paraId="69397827" w14:textId="438B9BA1" w:rsidR="00D67CA8" w:rsidRPr="00587F0E" w:rsidRDefault="00B10C13" w:rsidP="00B10C13">
      <w:pPr>
        <w:rPr>
          <w:lang w:val="en-US"/>
        </w:rPr>
      </w:pPr>
      <w:r w:rsidRPr="00587F0E">
        <w:rPr>
          <w:lang w:val="en-US"/>
        </w:rPr>
        <w:t xml:space="preserve">LDT: </w:t>
      </w:r>
      <w:r w:rsidR="001F4675" w:rsidRPr="00587F0E">
        <w:rPr>
          <w:lang w:val="en-US"/>
        </w:rPr>
        <w:tab/>
      </w:r>
      <w:r w:rsidR="001F4675" w:rsidRPr="00587F0E">
        <w:rPr>
          <w:lang w:val="en-US"/>
        </w:rPr>
        <w:tab/>
      </w:r>
      <w:r w:rsidR="001F4675" w:rsidRPr="00587F0E">
        <w:rPr>
          <w:lang w:val="en-US"/>
        </w:rPr>
        <w:tab/>
      </w:r>
      <w:r w:rsidR="001F4675" w:rsidRPr="00587F0E">
        <w:rPr>
          <w:lang w:val="en-US"/>
        </w:rPr>
        <w:tab/>
      </w:r>
      <w:r w:rsidRPr="00587F0E">
        <w:rPr>
          <w:lang w:val="en-US"/>
        </w:rPr>
        <w:t>N400, drift diffusion modeling (Nina)</w:t>
      </w:r>
    </w:p>
    <w:p w14:paraId="2C74BA05" w14:textId="10A1C52B" w:rsidR="00B10C13" w:rsidRPr="00587F0E" w:rsidRDefault="00B10C13" w:rsidP="00B10C13">
      <w:pPr>
        <w:rPr>
          <w:lang w:val="en-US"/>
        </w:rPr>
      </w:pPr>
    </w:p>
    <w:p w14:paraId="567EFB08" w14:textId="6B0E3539" w:rsidR="004405D2" w:rsidRDefault="004405D2" w:rsidP="004405D2">
      <w:r>
        <w:t xml:space="preserve">Operationalisierung: </w:t>
      </w:r>
      <w:r>
        <w:tab/>
      </w:r>
      <w:r>
        <w:tab/>
      </w:r>
      <w:proofErr w:type="spellStart"/>
      <w:r w:rsidR="001F4675">
        <w:t>tbd</w:t>
      </w:r>
      <w:proofErr w:type="spellEnd"/>
    </w:p>
    <w:p w14:paraId="60714C87" w14:textId="36509B5F" w:rsidR="004405D2" w:rsidRPr="001F4675" w:rsidRDefault="004405D2" w:rsidP="004405D2">
      <w:pPr>
        <w:rPr>
          <w:lang w:val="en-GB"/>
        </w:rPr>
      </w:pPr>
      <w:proofErr w:type="spellStart"/>
      <w:r w:rsidRPr="001F4675">
        <w:rPr>
          <w:lang w:val="en-GB"/>
        </w:rPr>
        <w:t>Relevante</w:t>
      </w:r>
      <w:proofErr w:type="spellEnd"/>
      <w:r w:rsidRPr="001F4675">
        <w:rPr>
          <w:lang w:val="en-GB"/>
        </w:rPr>
        <w:t xml:space="preserve"> </w:t>
      </w:r>
      <w:proofErr w:type="spellStart"/>
      <w:r w:rsidRPr="001F4675">
        <w:rPr>
          <w:lang w:val="en-GB"/>
        </w:rPr>
        <w:t>Faktoren</w:t>
      </w:r>
      <w:proofErr w:type="spellEnd"/>
      <w:r w:rsidRPr="001F4675">
        <w:rPr>
          <w:lang w:val="en-GB"/>
        </w:rPr>
        <w:t>:</w:t>
      </w:r>
      <w:r w:rsidRPr="001F4675">
        <w:rPr>
          <w:lang w:val="en-GB"/>
        </w:rPr>
        <w:tab/>
      </w:r>
      <w:r w:rsidRPr="001F4675">
        <w:rPr>
          <w:lang w:val="en-GB"/>
        </w:rPr>
        <w:tab/>
      </w:r>
      <w:r w:rsidR="001F4675" w:rsidRPr="001F4675">
        <w:rPr>
          <w:lang w:val="en-GB"/>
        </w:rPr>
        <w:t>all of th</w:t>
      </w:r>
      <w:r w:rsidR="001F4675">
        <w:rPr>
          <w:lang w:val="en-GB"/>
        </w:rPr>
        <w:t xml:space="preserve">em </w:t>
      </w:r>
      <w:r w:rsidR="001F4675" w:rsidRPr="001F46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591C316" w14:textId="477F4F61" w:rsidR="004405D2" w:rsidRDefault="004405D2" w:rsidP="004405D2">
      <w:r>
        <w:t>Stand Visualisierung:</w:t>
      </w:r>
      <w:r>
        <w:tab/>
      </w:r>
      <w:r>
        <w:tab/>
      </w:r>
      <w:proofErr w:type="spellStart"/>
      <w:r w:rsidR="001F4675">
        <w:t>nothing</w:t>
      </w:r>
      <w:proofErr w:type="spellEnd"/>
      <w:r w:rsidR="001F4675">
        <w:t xml:space="preserve"> </w:t>
      </w:r>
      <w:proofErr w:type="spellStart"/>
      <w:r w:rsidR="001F4675">
        <w:t>yet</w:t>
      </w:r>
      <w:proofErr w:type="spellEnd"/>
    </w:p>
    <w:p w14:paraId="2915C6E2" w14:textId="77777777" w:rsidR="00B10C13" w:rsidRDefault="00B10C13" w:rsidP="00B10C13"/>
    <w:sectPr w:rsidR="00B10C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tthias.kobi@uzh.ch" w:date="2020-03-18T13:06:00Z" w:initials="m">
    <w:p w14:paraId="0B91A249" w14:textId="41DC9CFC" w:rsidR="00004551" w:rsidRDefault="00004551">
      <w:pPr>
        <w:pStyle w:val="Kommentartext"/>
      </w:pPr>
      <w:r>
        <w:rPr>
          <w:rStyle w:val="Kommentarzeichen"/>
        </w:rPr>
        <w:annotationRef/>
      </w:r>
      <w:r>
        <w:t>Ja, aber getrennt nach Text und SE/ELF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91A2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91A249" w16cid:durableId="221C9B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5165C"/>
    <w:multiLevelType w:val="hybridMultilevel"/>
    <w:tmpl w:val="5C7A2EFA"/>
    <w:lvl w:ilvl="0" w:tplc="B066CE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matthias.kobi@uzh.ch">
    <w15:presenceInfo w15:providerId="Windows Live" w15:userId="940b1e138ae33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0E"/>
    <w:rsid w:val="00004551"/>
    <w:rsid w:val="000B2720"/>
    <w:rsid w:val="001F4675"/>
    <w:rsid w:val="00391BE6"/>
    <w:rsid w:val="003A5E5E"/>
    <w:rsid w:val="004405D2"/>
    <w:rsid w:val="00587F0E"/>
    <w:rsid w:val="00600C34"/>
    <w:rsid w:val="00673BAA"/>
    <w:rsid w:val="007B1561"/>
    <w:rsid w:val="009D6C60"/>
    <w:rsid w:val="00A666B4"/>
    <w:rsid w:val="00B10C13"/>
    <w:rsid w:val="00B97CD8"/>
    <w:rsid w:val="00C24C0E"/>
    <w:rsid w:val="00C64C0D"/>
    <w:rsid w:val="00D67CA8"/>
    <w:rsid w:val="00D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9A310"/>
  <w15:chartTrackingRefBased/>
  <w15:docId w15:val="{A23A8351-0082-42C1-BB82-8B2BAC85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0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0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0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0C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0C13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B1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1561"/>
    <w:pPr>
      <w:spacing w:line="252" w:lineRule="auto"/>
      <w:ind w:left="720"/>
      <w:contextualSpacing/>
    </w:pPr>
    <w:rPr>
      <w:rFonts w:ascii="Calibri" w:hAnsi="Calibri" w:cs="Calib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7F0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F0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045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455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45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45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45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595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matthias.kobi@uzh.ch</dc:creator>
  <cp:keywords/>
  <dc:description/>
  <cp:lastModifiedBy>matthias.kobi@uzh.ch</cp:lastModifiedBy>
  <cp:revision>6</cp:revision>
  <dcterms:created xsi:type="dcterms:W3CDTF">2020-03-17T13:56:00Z</dcterms:created>
  <dcterms:modified xsi:type="dcterms:W3CDTF">2020-03-20T14:36:00Z</dcterms:modified>
</cp:coreProperties>
</file>